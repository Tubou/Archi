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599AD" w14:textId="77777777" w:rsidR="00DB3BE6" w:rsidRDefault="00DB3BE6" w:rsidP="00DB3BE6">
      <w:pPr>
        <w:jc w:val="center"/>
        <w:rPr>
          <w:rFonts w:ascii="Times New Roman" w:hAnsi="Times New Roman" w:cs="Times New Roman"/>
          <w:b/>
          <w:szCs w:val="24"/>
        </w:rPr>
      </w:pPr>
      <w:r>
        <w:rPr>
          <w:rFonts w:ascii="Times New Roman" w:hAnsi="Times New Roman" w:cs="Times New Roman"/>
          <w:b/>
          <w:szCs w:val="24"/>
        </w:rPr>
        <w:t>Computer Architecture 2013</w:t>
      </w:r>
    </w:p>
    <w:p w14:paraId="155539F9" w14:textId="77777777" w:rsidR="00DB3BE6" w:rsidRDefault="00DB3BE6" w:rsidP="00DB3BE6">
      <w:pPr>
        <w:jc w:val="center"/>
        <w:rPr>
          <w:rFonts w:ascii="Times New Roman" w:hAnsi="Times New Roman" w:cs="Times New Roman"/>
          <w:b/>
        </w:rPr>
      </w:pPr>
      <w:r>
        <w:rPr>
          <w:rFonts w:ascii="Times New Roman" w:hAnsi="Times New Roman" w:cs="Times New Roman"/>
          <w:b/>
        </w:rPr>
        <w:t xml:space="preserve">Appendix </w:t>
      </w:r>
      <w:r>
        <w:rPr>
          <w:rFonts w:ascii="Times New Roman" w:hAnsi="Times New Roman" w:cs="Times New Roman" w:hint="eastAsia"/>
          <w:b/>
        </w:rPr>
        <w:t>D</w:t>
      </w:r>
      <w:r>
        <w:rPr>
          <w:rFonts w:ascii="Times New Roman" w:hAnsi="Times New Roman" w:cs="Times New Roman"/>
          <w:b/>
        </w:rPr>
        <w:t xml:space="preserve"> </w:t>
      </w:r>
    </w:p>
    <w:p w14:paraId="019DBACF" w14:textId="77777777" w:rsidR="00DB3BE6" w:rsidRDefault="00DB3BE6" w:rsidP="00DB3BE6">
      <w:pPr>
        <w:jc w:val="center"/>
        <w:rPr>
          <w:rFonts w:ascii="Times New Roman" w:hAnsi="Times New Roman" w:cs="Times New Roman"/>
          <w:b/>
        </w:rPr>
      </w:pPr>
      <w:r>
        <w:rPr>
          <w:rFonts w:ascii="Times New Roman" w:hAnsi="Times New Roman" w:cs="Times New Roman"/>
          <w:b/>
        </w:rPr>
        <w:t>Branch Prediction</w:t>
      </w:r>
    </w:p>
    <w:p w14:paraId="1B145744" w14:textId="77777777" w:rsidR="00DB3BE6" w:rsidRDefault="00DB3BE6" w:rsidP="00DB3BE6">
      <w:pPr>
        <w:jc w:val="both"/>
        <w:rPr>
          <w:rFonts w:ascii="Times New Roman" w:hAnsi="Times New Roman" w:cs="Times New Roman"/>
          <w:b/>
        </w:rPr>
      </w:pPr>
    </w:p>
    <w:p w14:paraId="76648ACA" w14:textId="77777777" w:rsidR="00DB3BE6" w:rsidRDefault="00DB3BE6" w:rsidP="00DB3BE6">
      <w:pPr>
        <w:jc w:val="both"/>
        <w:rPr>
          <w:rFonts w:ascii="Times New Roman" w:hAnsi="Times New Roman" w:cs="Times New Roman"/>
        </w:rPr>
      </w:pPr>
      <w:r>
        <w:rPr>
          <w:rFonts w:ascii="Times New Roman" w:hAnsi="Times New Roman" w:cs="Times New Roman"/>
        </w:rPr>
        <w:tab/>
        <w:t>Since a branch instruction is evaluated at the ID stage, there is at most one cycle penalty for flushing the IF stage instruction. Therefore, we must predict the branch target in the IF stage and get the target address at the same cycle if we want gain some benefits.</w:t>
      </w:r>
    </w:p>
    <w:p w14:paraId="0A2D70D8" w14:textId="77777777" w:rsidR="00DB3BE6" w:rsidRDefault="00DB3BE6" w:rsidP="00DB3BE6">
      <w:pPr>
        <w:jc w:val="both"/>
        <w:rPr>
          <w:rFonts w:ascii="Times New Roman" w:hAnsi="Times New Roman" w:cs="Times New Roman"/>
        </w:rPr>
      </w:pPr>
    </w:p>
    <w:p w14:paraId="0C4EB74F" w14:textId="485EDD3C" w:rsidR="00DB3BE6" w:rsidRDefault="00DB3BE6" w:rsidP="00DB3BE6">
      <w:pPr>
        <w:jc w:val="both"/>
        <w:rPr>
          <w:rFonts w:ascii="Times New Roman" w:hAnsi="Times New Roman" w:cs="Times New Roman"/>
        </w:rPr>
      </w:pPr>
      <w:r>
        <w:rPr>
          <w:rFonts w:ascii="Times New Roman" w:hAnsi="Times New Roman" w:cs="Times New Roman"/>
        </w:rPr>
        <w:tab/>
      </w:r>
      <w:r w:rsidRPr="00596E4E">
        <w:rPr>
          <w:rFonts w:ascii="Times New Roman" w:hAnsi="Times New Roman" w:cs="Times New Roman"/>
          <w:color w:val="3366FF"/>
        </w:rPr>
        <w:t xml:space="preserve">We show a data path example with the BHT and the Branch Unit in the IF stage. </w:t>
      </w:r>
      <w:r w:rsidR="00CD11C4" w:rsidRPr="00596E4E">
        <w:rPr>
          <w:rFonts w:ascii="Times New Roman" w:hAnsi="Times New Roman" w:cs="Times New Roman" w:hint="eastAsia"/>
          <w:color w:val="3366FF"/>
        </w:rPr>
        <w:t>Please</w:t>
      </w:r>
      <w:r w:rsidRPr="00596E4E">
        <w:rPr>
          <w:rFonts w:ascii="Times New Roman" w:hAnsi="Times New Roman" w:cs="Times New Roman"/>
          <w:color w:val="3366FF"/>
        </w:rPr>
        <w:t xml:space="preserve"> refer </w:t>
      </w:r>
      <w:r w:rsidR="00D95991" w:rsidRPr="00596E4E">
        <w:rPr>
          <w:rFonts w:ascii="Times New Roman" w:hAnsi="Times New Roman" w:cs="Times New Roman"/>
          <w:color w:val="3366FF"/>
        </w:rPr>
        <w:t>to “</w:t>
      </w:r>
      <w:r w:rsidR="00CD11C4" w:rsidRPr="00596E4E">
        <w:rPr>
          <w:rFonts w:ascii="Times New Roman" w:hAnsi="Times New Roman" w:cs="Times New Roman" w:hint="eastAsia"/>
          <w:color w:val="3366FF"/>
        </w:rPr>
        <w:t>Appendix E</w:t>
      </w:r>
      <w:r w:rsidR="00D95991" w:rsidRPr="00596E4E">
        <w:rPr>
          <w:rFonts w:ascii="Times New Roman" w:hAnsi="Times New Roman" w:cs="Times New Roman"/>
          <w:color w:val="3366FF"/>
        </w:rPr>
        <w:t xml:space="preserve">” </w:t>
      </w:r>
      <w:r w:rsidR="00D95991" w:rsidRPr="00596E4E">
        <w:rPr>
          <w:rFonts w:ascii="Times New Roman" w:hAnsi="Times New Roman" w:cs="Times New Roman" w:hint="eastAsia"/>
          <w:color w:val="3366FF"/>
        </w:rPr>
        <w:t xml:space="preserve">to </w:t>
      </w:r>
      <w:r w:rsidRPr="00596E4E">
        <w:rPr>
          <w:rFonts w:ascii="Times New Roman" w:hAnsi="Times New Roman" w:cs="Times New Roman"/>
          <w:color w:val="3366FF"/>
        </w:rPr>
        <w:t xml:space="preserve">build the </w:t>
      </w:r>
      <w:r w:rsidR="00CD11C4" w:rsidRPr="00596E4E">
        <w:rPr>
          <w:rFonts w:ascii="Times New Roman" w:hAnsi="Times New Roman" w:cs="Times New Roman" w:hint="eastAsia"/>
          <w:color w:val="3366FF"/>
        </w:rPr>
        <w:t>IF stage simulation</w:t>
      </w:r>
      <w:r w:rsidRPr="00596E4E">
        <w:rPr>
          <w:rFonts w:ascii="Times New Roman" w:hAnsi="Times New Roman" w:cs="Times New Roman"/>
          <w:color w:val="3366FF"/>
        </w:rPr>
        <w:t>.</w:t>
      </w:r>
      <w:r>
        <w:rPr>
          <w:rFonts w:ascii="Times New Roman" w:hAnsi="Times New Roman" w:cs="Times New Roman"/>
        </w:rPr>
        <w:t xml:space="preserve"> There are two outputs from the Branch Unit, one is a one-bit signal indicating whether the instruction is a branch instruction, and the other one is the target address calculated by PC-relative addressing as discussed in the textbook. The output of BHT is a one-bit signal indicating whether the branch prediction is taken (signal =1 for taken and vise versa.)</w:t>
      </w:r>
    </w:p>
    <w:p w14:paraId="42DB04F3" w14:textId="77777777" w:rsidR="00DB3BE6" w:rsidRDefault="00DB3BE6" w:rsidP="00DB3BE6">
      <w:pPr>
        <w:jc w:val="both"/>
        <w:rPr>
          <w:rFonts w:ascii="Times New Roman" w:hAnsi="Times New Roman" w:cs="Times New Roman"/>
        </w:rPr>
      </w:pPr>
    </w:p>
    <w:p w14:paraId="442201D7" w14:textId="6B076ABA" w:rsidR="0032536A" w:rsidRPr="0022019D" w:rsidRDefault="00DB3BE6" w:rsidP="00DB3BE6">
      <w:pPr>
        <w:jc w:val="both"/>
        <w:rPr>
          <w:rFonts w:ascii="Times New Roman" w:hAnsi="Times New Roman" w:cs="Times New Roman" w:hint="eastAsia"/>
          <w:color w:val="3366FF"/>
        </w:rPr>
      </w:pPr>
      <w:r>
        <w:rPr>
          <w:rFonts w:ascii="Times New Roman" w:hAnsi="Times New Roman" w:cs="Times New Roman"/>
        </w:rPr>
        <w:t xml:space="preserve">Note that at the ID stage we </w:t>
      </w:r>
      <w:r w:rsidRPr="00D83A70">
        <w:rPr>
          <w:rFonts w:ascii="Times New Roman" w:hAnsi="Times New Roman" w:cs="Times New Roman"/>
          <w:strike/>
        </w:rPr>
        <w:t>also</w:t>
      </w:r>
      <w:r>
        <w:rPr>
          <w:rFonts w:ascii="Times New Roman" w:hAnsi="Times New Roman" w:cs="Times New Roman"/>
        </w:rPr>
        <w:t xml:space="preserve"> need to verify the correctness of prediction. In case of wrong prediction, the wrong instruction is flushed and the correct instruction is fetched in. Since the </w:t>
      </w:r>
      <w:proofErr w:type="spellStart"/>
      <w:r>
        <w:rPr>
          <w:rFonts w:ascii="Times New Roman" w:hAnsi="Times New Roman" w:cs="Times New Roman"/>
        </w:rPr>
        <w:t>IF.Flush</w:t>
      </w:r>
      <w:proofErr w:type="spellEnd"/>
      <w:r>
        <w:rPr>
          <w:rFonts w:ascii="Times New Roman" w:hAnsi="Times New Roman" w:cs="Times New Roman"/>
        </w:rPr>
        <w:t xml:space="preserve"> from the ID stage is set to 1 if the branch is taken and vice versa, we can compare the </w:t>
      </w:r>
      <w:proofErr w:type="spellStart"/>
      <w:r>
        <w:rPr>
          <w:rFonts w:ascii="Times New Roman" w:hAnsi="Times New Roman" w:cs="Times New Roman"/>
        </w:rPr>
        <w:t>IF.Flush</w:t>
      </w:r>
      <w:proofErr w:type="spellEnd"/>
      <w:r>
        <w:rPr>
          <w:rFonts w:ascii="Times New Roman" w:hAnsi="Times New Roman" w:cs="Times New Roman"/>
        </w:rPr>
        <w:t xml:space="preserve"> with the result of prediction to check if the prediction is correct or wrong. Then the result is used to set the PC</w:t>
      </w:r>
      <w:r w:rsidR="00182E62">
        <w:rPr>
          <w:rFonts w:ascii="Times New Roman" w:hAnsi="Times New Roman" w:cs="Times New Roman" w:hint="eastAsia"/>
        </w:rPr>
        <w:t xml:space="preserve"> </w:t>
      </w:r>
      <w:r>
        <w:rPr>
          <w:rFonts w:ascii="Times New Roman" w:hAnsi="Times New Roman" w:cs="Times New Roman"/>
        </w:rPr>
        <w:t>and determine whether the IF/ID register should be flushed.</w:t>
      </w:r>
      <w:r w:rsidR="003C5230">
        <w:rPr>
          <w:rFonts w:ascii="Times New Roman" w:hAnsi="Times New Roman" w:cs="Times New Roman" w:hint="eastAsia"/>
        </w:rPr>
        <w:t xml:space="preserve"> </w:t>
      </w:r>
      <w:r w:rsidR="003C5230" w:rsidRPr="0022019D">
        <w:rPr>
          <w:rFonts w:ascii="Times New Roman" w:hAnsi="Times New Roman" w:cs="Times New Roman" w:hint="eastAsia"/>
          <w:color w:val="3366FF"/>
        </w:rPr>
        <w:t xml:space="preserve">Additionally, </w:t>
      </w:r>
      <w:r w:rsidR="003C5230" w:rsidRPr="0022019D">
        <w:rPr>
          <w:rFonts w:ascii="Times New Roman" w:hAnsi="Times New Roman" w:cs="Times New Roman"/>
          <w:color w:val="3366FF"/>
        </w:rPr>
        <w:t xml:space="preserve">the BHT should </w:t>
      </w:r>
      <w:r w:rsidR="003C5230" w:rsidRPr="0022019D">
        <w:rPr>
          <w:rFonts w:ascii="Times New Roman" w:hAnsi="Times New Roman" w:cs="Times New Roman" w:hint="eastAsia"/>
          <w:color w:val="3366FF"/>
        </w:rPr>
        <w:t xml:space="preserve">not </w:t>
      </w:r>
      <w:r w:rsidR="003C5230" w:rsidRPr="0022019D">
        <w:rPr>
          <w:rFonts w:ascii="Times New Roman" w:hAnsi="Times New Roman" w:cs="Times New Roman"/>
          <w:color w:val="3366FF"/>
        </w:rPr>
        <w:t xml:space="preserve">be </w:t>
      </w:r>
      <w:r w:rsidR="003C5230" w:rsidRPr="0022019D">
        <w:rPr>
          <w:rFonts w:ascii="Times New Roman" w:hAnsi="Times New Roman" w:cs="Times New Roman" w:hint="eastAsia"/>
          <w:color w:val="3366FF"/>
        </w:rPr>
        <w:t>update when a branch instruction stall in ID stage</w:t>
      </w:r>
      <w:r w:rsidR="003C5230" w:rsidRPr="0022019D">
        <w:rPr>
          <w:rFonts w:ascii="Times New Roman" w:hAnsi="Times New Roman" w:cs="Times New Roman"/>
          <w:color w:val="3366FF"/>
        </w:rPr>
        <w:t xml:space="preserve">, </w:t>
      </w:r>
      <w:r w:rsidR="003C5230" w:rsidRPr="0022019D">
        <w:rPr>
          <w:rFonts w:ascii="Times New Roman" w:hAnsi="Times New Roman" w:cs="Times New Roman" w:hint="eastAsia"/>
          <w:color w:val="3366FF"/>
        </w:rPr>
        <w:t xml:space="preserve">because it can not </w:t>
      </w:r>
      <w:r w:rsidR="003C5230" w:rsidRPr="0022019D">
        <w:rPr>
          <w:rFonts w:ascii="Times New Roman" w:hAnsi="Times New Roman" w:cs="Times New Roman"/>
          <w:color w:val="3366FF"/>
        </w:rPr>
        <w:t>update</w:t>
      </w:r>
      <w:r w:rsidR="003C5230" w:rsidRPr="0022019D">
        <w:rPr>
          <w:rFonts w:ascii="Times New Roman" w:hAnsi="Times New Roman" w:cs="Times New Roman" w:hint="eastAsia"/>
          <w:color w:val="3366FF"/>
        </w:rPr>
        <w:t xml:space="preserve"> BHT </w:t>
      </w:r>
      <w:r w:rsidR="003C5230" w:rsidRPr="0022019D">
        <w:rPr>
          <w:rFonts w:ascii="Times New Roman" w:hAnsi="Times New Roman" w:cs="Times New Roman"/>
          <w:color w:val="3366FF"/>
        </w:rPr>
        <w:t>correct</w:t>
      </w:r>
      <w:r w:rsidR="00D83A70">
        <w:rPr>
          <w:rFonts w:ascii="Times New Roman" w:hAnsi="Times New Roman" w:cs="Times New Roman" w:hint="eastAsia"/>
          <w:color w:val="3366FF"/>
        </w:rPr>
        <w:t>ly.</w:t>
      </w:r>
      <w:bookmarkStart w:id="0" w:name="_GoBack"/>
      <w:bookmarkEnd w:id="0"/>
      <w:r w:rsidR="00D83A70">
        <w:rPr>
          <w:rFonts w:ascii="Times New Roman" w:hAnsi="Times New Roman" w:cs="Times New Roman" w:hint="eastAsia"/>
          <w:color w:val="3366FF"/>
        </w:rPr>
        <w:t xml:space="preserve"> </w:t>
      </w:r>
    </w:p>
    <w:p w14:paraId="795D9888" w14:textId="3EFE56BF" w:rsidR="00DB3BE6" w:rsidRDefault="00DB3BE6" w:rsidP="00DB3BE6">
      <w:pPr>
        <w:jc w:val="both"/>
        <w:rPr>
          <w:rFonts w:ascii="Times New Roman" w:hAnsi="Times New Roman" w:cs="Times New Roman"/>
        </w:rPr>
      </w:pPr>
    </w:p>
    <w:p w14:paraId="16B18CE0" w14:textId="7C06D2B8" w:rsidR="00DB3BE6" w:rsidRDefault="00DB3BE6" w:rsidP="00DB3BE6">
      <w:pPr>
        <w:jc w:val="both"/>
        <w:rPr>
          <w:rFonts w:ascii="Times New Roman" w:hAnsi="Times New Roman" w:cs="Times New Roman"/>
        </w:rPr>
      </w:pPr>
    </w:p>
    <w:p w14:paraId="30D44312" w14:textId="77777777" w:rsidR="00DB3BE6" w:rsidRDefault="00DB3BE6" w:rsidP="00DB3BE6">
      <w:pPr>
        <w:jc w:val="both"/>
        <w:rPr>
          <w:rFonts w:ascii="Times New Roman" w:hAnsi="Times New Roman" w:cs="Times New Roman"/>
        </w:rPr>
      </w:pPr>
    </w:p>
    <w:p w14:paraId="5A1DC688"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38272" behindDoc="0" locked="0" layoutInCell="1" allowOverlap="1" wp14:anchorId="77799079" wp14:editId="0DA859A9">
                <wp:simplePos x="0" y="0"/>
                <wp:positionH relativeFrom="column">
                  <wp:posOffset>1600200</wp:posOffset>
                </wp:positionH>
                <wp:positionV relativeFrom="paragraph">
                  <wp:posOffset>114300</wp:posOffset>
                </wp:positionV>
                <wp:extent cx="990600" cy="342900"/>
                <wp:effectExtent l="0" t="0" r="0" b="0"/>
                <wp:wrapSquare wrapText="bothSides"/>
                <wp:docPr id="30" name="文字方塊 30"/>
                <wp:cNvGraphicFramePr/>
                <a:graphic xmlns:a="http://schemas.openxmlformats.org/drawingml/2006/main">
                  <a:graphicData uri="http://schemas.microsoft.com/office/word/2010/wordprocessingShape">
                    <wps:wsp>
                      <wps:cNvSpPr txBox="1"/>
                      <wps:spPr>
                        <a:xfrm>
                          <a:off x="0" y="0"/>
                          <a:ext cx="990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E70E15" w14:textId="77777777" w:rsidR="00CD11C4" w:rsidRDefault="00CD11C4" w:rsidP="00DB3BE6">
                            <w:proofErr w:type="gramStart"/>
                            <w:r>
                              <w:t>Address(</w:t>
                            </w:r>
                            <w:proofErr w:type="gramEnd"/>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字方塊 30" o:spid="_x0000_s1026" type="#_x0000_t202" style="position:absolute;left:0;text-align:left;margin-left:126pt;margin-top:9pt;width:78pt;height:27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" filled="f" stroked="f">
                <v:textbox>
                  <w:txbxContent>
                    <w:p w14:paraId="03E70E15" w14:textId="77777777" w:rsidR="00DB3BE6" w:rsidRDefault="00DB3BE6" w:rsidP="00DB3BE6">
                      <w:proofErr w:type="gramStart"/>
                      <w:r>
                        <w:t>Address(</w:t>
                      </w:r>
                      <w:proofErr w:type="gramEnd"/>
                      <w:r>
                        <w:t>PC)</w:t>
                      </w:r>
                    </w:p>
                  </w:txbxContent>
                </v:textbox>
                <w10:wrap type="square"/>
              </v:shape>
            </w:pict>
          </mc:Fallback>
        </mc:AlternateContent>
      </w:r>
      <w:r>
        <w:rPr>
          <w:noProof/>
        </w:rPr>
        <mc:AlternateContent>
          <mc:Choice Requires="wps">
            <w:drawing>
              <wp:anchor distT="0" distB="0" distL="114300" distR="114300" simplePos="0" relativeHeight="251639296" behindDoc="0" locked="0" layoutInCell="1" allowOverlap="1" wp14:anchorId="0E846ADC" wp14:editId="090431D2">
                <wp:simplePos x="0" y="0"/>
                <wp:positionH relativeFrom="column">
                  <wp:posOffset>533400</wp:posOffset>
                </wp:positionH>
                <wp:positionV relativeFrom="paragraph">
                  <wp:posOffset>114300</wp:posOffset>
                </wp:positionV>
                <wp:extent cx="762000" cy="342900"/>
                <wp:effectExtent l="0" t="0" r="0" b="0"/>
                <wp:wrapSquare wrapText="bothSides"/>
                <wp:docPr id="20" name="文字方塊 20"/>
                <wp:cNvGraphicFramePr/>
                <a:graphic xmlns:a="http://schemas.openxmlformats.org/drawingml/2006/main">
                  <a:graphicData uri="http://schemas.microsoft.com/office/word/2010/wordprocessingShape">
                    <wps:wsp>
                      <wps:cNvSpPr txBox="1"/>
                      <wps:spPr>
                        <a:xfrm>
                          <a:off x="0" y="0"/>
                          <a:ext cx="76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5B7565" w14:textId="77777777" w:rsidR="00CD11C4" w:rsidRDefault="00CD11C4" w:rsidP="00DB3BE6">
                            <w: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0" o:spid="_x0000_s1027" type="#_x0000_t202" style="position:absolute;left:0;text-align:left;margin-left:42pt;margin-top:9pt;width:60pt;height:2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" filled="f" stroked="f">
                <v:textbox>
                  <w:txbxContent>
                    <w:p w14:paraId="615B7565" w14:textId="77777777" w:rsidR="00DB3BE6" w:rsidRDefault="00DB3BE6" w:rsidP="00DB3BE6">
                      <w:r>
                        <w:t>Memory</w:t>
                      </w:r>
                    </w:p>
                  </w:txbxContent>
                </v:textbox>
                <w10:wrap type="square"/>
              </v:shape>
            </w:pict>
          </mc:Fallback>
        </mc:AlternateContent>
      </w:r>
    </w:p>
    <w:p w14:paraId="435623B3" w14:textId="77777777" w:rsidR="00DB3BE6" w:rsidRDefault="0008442B" w:rsidP="00DB3BE6">
      <w:pPr>
        <w:jc w:val="both"/>
        <w:rPr>
          <w:rFonts w:ascii="Times New Roman" w:hAnsi="Times New Roman" w:cs="Times New Roman"/>
        </w:rPr>
      </w:pPr>
      <w:r>
        <w:rPr>
          <w:noProof/>
        </w:rPr>
        <mc:AlternateContent>
          <mc:Choice Requires="wps">
            <w:drawing>
              <wp:anchor distT="0" distB="0" distL="114300" distR="114300" simplePos="0" relativeHeight="251644416" behindDoc="0" locked="0" layoutInCell="1" allowOverlap="1" wp14:anchorId="00F80C1A" wp14:editId="4117D018">
                <wp:simplePos x="0" y="0"/>
                <wp:positionH relativeFrom="column">
                  <wp:posOffset>5029200</wp:posOffset>
                </wp:positionH>
                <wp:positionV relativeFrom="paragraph">
                  <wp:posOffset>228600</wp:posOffset>
                </wp:positionV>
                <wp:extent cx="1371600" cy="571500"/>
                <wp:effectExtent l="0" t="0" r="0" b="12700"/>
                <wp:wrapSquare wrapText="bothSides"/>
                <wp:docPr id="35" name="文字方塊 35"/>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4B176C" w14:textId="77777777" w:rsidR="00CD11C4" w:rsidRDefault="00CD11C4" w:rsidP="00DB3BE6">
                            <w:r>
                              <w:t>Taken/Not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35" o:spid="_x0000_s1028" type="#_x0000_t202" style="position:absolute;left:0;text-align:left;margin-left:396pt;margin-top:18pt;width:108pt;height: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" filled="f" stroked="f">
                <v:textbox>
                  <w:txbxContent>
                    <w:p w14:paraId="5D4B176C" w14:textId="77777777" w:rsidR="00DB3BE6" w:rsidRDefault="00DB3BE6" w:rsidP="00DB3BE6">
                      <w:r>
                        <w:t>Taken/Not Taken</w:t>
                      </w:r>
                    </w:p>
                  </w:txbxContent>
                </v:textbox>
                <w10:wrap type="square"/>
              </v:shape>
            </w:pict>
          </mc:Fallback>
        </mc:AlternateContent>
      </w:r>
      <w:r>
        <w:rPr>
          <w:noProof/>
        </w:rPr>
        <mc:AlternateContent>
          <mc:Choice Requires="wps">
            <w:drawing>
              <wp:anchor distT="0" distB="0" distL="114300" distR="114300" simplePos="0" relativeHeight="251641344" behindDoc="0" locked="0" layoutInCell="1" allowOverlap="1" wp14:anchorId="3C624A8F" wp14:editId="3CDAAF5C">
                <wp:simplePos x="0" y="0"/>
                <wp:positionH relativeFrom="column">
                  <wp:posOffset>2514600</wp:posOffset>
                </wp:positionH>
                <wp:positionV relativeFrom="paragraph">
                  <wp:posOffset>342900</wp:posOffset>
                </wp:positionV>
                <wp:extent cx="0" cy="489585"/>
                <wp:effectExtent l="50800" t="25400" r="76200" b="94615"/>
                <wp:wrapNone/>
                <wp:docPr id="48" name="直線接點 48"/>
                <wp:cNvGraphicFramePr/>
                <a:graphic xmlns:a="http://schemas.openxmlformats.org/drawingml/2006/main">
                  <a:graphicData uri="http://schemas.microsoft.com/office/word/2010/wordprocessingShape">
                    <wps:wsp>
                      <wps:cNvCnPr/>
                      <wps:spPr>
                        <a:xfrm>
                          <a:off x="0" y="0"/>
                          <a:ext cx="0" cy="48958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48"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7pt" to="198pt,6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42368" behindDoc="0" locked="0" layoutInCell="1" allowOverlap="1" wp14:anchorId="3A2E1C21" wp14:editId="13BCEBC2">
                <wp:simplePos x="0" y="0"/>
                <wp:positionH relativeFrom="column">
                  <wp:posOffset>2514600</wp:posOffset>
                </wp:positionH>
                <wp:positionV relativeFrom="paragraph">
                  <wp:posOffset>342900</wp:posOffset>
                </wp:positionV>
                <wp:extent cx="1009015" cy="0"/>
                <wp:effectExtent l="0" t="101600" r="32385" b="177800"/>
                <wp:wrapNone/>
                <wp:docPr id="49" name="直線單箭頭接點 49"/>
                <wp:cNvGraphicFramePr/>
                <a:graphic xmlns:a="http://schemas.openxmlformats.org/drawingml/2006/main">
                  <a:graphicData uri="http://schemas.microsoft.com/office/word/2010/wordprocessingShape">
                    <wps:wsp>
                      <wps:cNvCnPr/>
                      <wps:spPr>
                        <a:xfrm>
                          <a:off x="0" y="0"/>
                          <a:ext cx="100901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直線單箭頭接點 49" o:spid="_x0000_s1026" type="#_x0000_t32" style="position:absolute;margin-left:198pt;margin-top:27pt;width:79.45pt;height: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" strokecolor="#4f81bd [3204]" strokeweight="2pt">
                <v:stroke endarrow="open"/>
                <v:shadow on="t" opacity="24903f" mv:blur="40000f" origin=",.5" offset="0,20000emu"/>
              </v:shape>
            </w:pict>
          </mc:Fallback>
        </mc:AlternateContent>
      </w:r>
      <w:r w:rsidR="00DB3BE6">
        <w:rPr>
          <w:noProof/>
        </w:rPr>
        <mc:AlternateContent>
          <mc:Choice Requires="wps">
            <w:drawing>
              <wp:anchor distT="0" distB="0" distL="114300" distR="114300" simplePos="0" relativeHeight="251640320" behindDoc="0" locked="0" layoutInCell="1" allowOverlap="1" wp14:anchorId="2F832A43" wp14:editId="55F90F1A">
                <wp:simplePos x="0" y="0"/>
                <wp:positionH relativeFrom="column">
                  <wp:posOffset>381000</wp:posOffset>
                </wp:positionH>
                <wp:positionV relativeFrom="paragraph">
                  <wp:posOffset>0</wp:posOffset>
                </wp:positionV>
                <wp:extent cx="12700" cy="1623060"/>
                <wp:effectExtent l="57150" t="19050" r="63500" b="72390"/>
                <wp:wrapNone/>
                <wp:docPr id="19" name="直線接點 19"/>
                <wp:cNvGraphicFramePr/>
                <a:graphic xmlns:a="http://schemas.openxmlformats.org/drawingml/2006/main">
                  <a:graphicData uri="http://schemas.microsoft.com/office/word/2010/wordprocessingShape">
                    <wps:wsp>
                      <wps:cNvCnPr/>
                      <wps:spPr>
                        <a:xfrm>
                          <a:off x="0" y="0"/>
                          <a:ext cx="12700" cy="162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9"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0" to="31pt,12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" strokecolor="#4f81bd [3204]" strokeweight="2pt">
                <v:shadow on="t" opacity="24903f" mv:blur="40000f" origin=",.5" offset="0,20000emu"/>
              </v:line>
            </w:pict>
          </mc:Fallback>
        </mc:AlternateContent>
      </w:r>
      <w:r w:rsidR="00DB3BE6">
        <w:rPr>
          <w:noProof/>
        </w:rPr>
        <mc:AlternateContent>
          <mc:Choice Requires="wps">
            <w:drawing>
              <wp:anchor distT="0" distB="0" distL="114300" distR="114300" simplePos="0" relativeHeight="251643392" behindDoc="0" locked="0" layoutInCell="1" allowOverlap="1" wp14:anchorId="4EC52C37" wp14:editId="7D3E16AA">
                <wp:simplePos x="0" y="0"/>
                <wp:positionH relativeFrom="column">
                  <wp:posOffset>1371600</wp:posOffset>
                </wp:positionH>
                <wp:positionV relativeFrom="paragraph">
                  <wp:posOffset>0</wp:posOffset>
                </wp:positionV>
                <wp:extent cx="12700" cy="1623060"/>
                <wp:effectExtent l="57150" t="19050" r="63500" b="72390"/>
                <wp:wrapNone/>
                <wp:docPr id="13" name="直線接點 13"/>
                <wp:cNvGraphicFramePr/>
                <a:graphic xmlns:a="http://schemas.openxmlformats.org/drawingml/2006/main">
                  <a:graphicData uri="http://schemas.microsoft.com/office/word/2010/wordprocessingShape">
                    <wps:wsp>
                      <wps:cNvCnPr/>
                      <wps:spPr>
                        <a:xfrm>
                          <a:off x="0" y="0"/>
                          <a:ext cx="12700" cy="162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0" to="109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" strokecolor="#4f81bd [3204]" strokeweight="2pt">
                <v:shadow on="t" color="black" opacity="24903f" origin=",.5" offset="0,.55556mm"/>
              </v:line>
            </w:pict>
          </mc:Fallback>
        </mc:AlternateContent>
      </w:r>
    </w:p>
    <w:p w14:paraId="5AA47121" w14:textId="77777777" w:rsidR="00DB3BE6" w:rsidRDefault="0008442B" w:rsidP="00DB3BE6">
      <w:pPr>
        <w:jc w:val="both"/>
        <w:rPr>
          <w:rFonts w:ascii="Times New Roman" w:hAnsi="Times New Roman" w:cs="Times New Roman"/>
        </w:rPr>
      </w:pPr>
      <w:r>
        <w:rPr>
          <w:noProof/>
        </w:rPr>
        <mc:AlternateContent>
          <mc:Choice Requires="wps">
            <w:drawing>
              <wp:anchor distT="0" distB="0" distL="114300" distR="114300" simplePos="0" relativeHeight="251647488" behindDoc="0" locked="0" layoutInCell="1" allowOverlap="1" wp14:anchorId="51F86C0C" wp14:editId="16ABD7C2">
                <wp:simplePos x="0" y="0"/>
                <wp:positionH relativeFrom="column">
                  <wp:posOffset>4572000</wp:posOffset>
                </wp:positionH>
                <wp:positionV relativeFrom="paragraph">
                  <wp:posOffset>114300</wp:posOffset>
                </wp:positionV>
                <wp:extent cx="685800" cy="0"/>
                <wp:effectExtent l="0" t="101600" r="25400" b="177800"/>
                <wp:wrapNone/>
                <wp:docPr id="33" name="直線單箭頭接點 33"/>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33" o:spid="_x0000_s1026" type="#_x0000_t32" style="position:absolute;margin-left:5in;margin-top:9pt;width:54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" strokecolor="#4f81bd [3204]" strokeweight="2pt">
                <v:stroke endarrow="open"/>
                <v:shadow on="t" opacity="24903f" mv:blur="40000f" origin=",.5" offset="0,20000emu"/>
              </v:shape>
            </w:pict>
          </mc:Fallback>
        </mc:AlternateContent>
      </w:r>
      <w:r w:rsidR="00DB3BE6">
        <w:rPr>
          <w:noProof/>
        </w:rPr>
        <mc:AlternateContent>
          <mc:Choice Requires="wps">
            <w:drawing>
              <wp:anchor distT="0" distB="0" distL="114300" distR="114300" simplePos="0" relativeHeight="251645440" behindDoc="0" locked="0" layoutInCell="1" allowOverlap="1" wp14:anchorId="73499667" wp14:editId="75A4BE52">
                <wp:simplePos x="0" y="0"/>
                <wp:positionH relativeFrom="column">
                  <wp:posOffset>3505200</wp:posOffset>
                </wp:positionH>
                <wp:positionV relativeFrom="paragraph">
                  <wp:posOffset>0</wp:posOffset>
                </wp:positionV>
                <wp:extent cx="1066800" cy="685800"/>
                <wp:effectExtent l="57150" t="19050" r="76200" b="95250"/>
                <wp:wrapThrough wrapText="bothSides">
                  <wp:wrapPolygon edited="0">
                    <wp:start x="386" y="-600"/>
                    <wp:lineTo x="-1157" y="0"/>
                    <wp:lineTo x="-1157" y="22200"/>
                    <wp:lineTo x="1157" y="24000"/>
                    <wp:lineTo x="20443" y="24000"/>
                    <wp:lineTo x="20829" y="23400"/>
                    <wp:lineTo x="22757" y="19800"/>
                    <wp:lineTo x="22757" y="9600"/>
                    <wp:lineTo x="21214" y="600"/>
                    <wp:lineTo x="21214" y="-600"/>
                    <wp:lineTo x="386" y="-600"/>
                  </wp:wrapPolygon>
                </wp:wrapThrough>
                <wp:docPr id="31" name="圓角矩形 31"/>
                <wp:cNvGraphicFramePr/>
                <a:graphic xmlns:a="http://schemas.openxmlformats.org/drawingml/2006/main">
                  <a:graphicData uri="http://schemas.microsoft.com/office/word/2010/wordprocessingShape">
                    <wps:wsp>
                      <wps:cNvSpPr/>
                      <wps:spPr>
                        <a:xfrm>
                          <a:off x="0" y="0"/>
                          <a:ext cx="10668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D94368F" w14:textId="77777777" w:rsidR="00CD11C4" w:rsidRDefault="00CD11C4" w:rsidP="00DB3BE6">
                            <w:pPr>
                              <w:jc w:val="center"/>
                            </w:pPr>
                            <w:r>
                              <w:t>BHT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圓角矩形 31" o:spid="_x0000_s1029" style="position:absolute;left:0;text-align:left;margin-left:276pt;margin-top:0;width:84pt;height:5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" fillcolor="#254163 [1636]" strokecolor="#4579b8 [3044]">
                <v:fill color2="#4477b6 [3012]" rotate="t" colors="0 #2c5d98;52429f #3c7bc7;1 #3a7ccb" type="gradient">
                  <o:fill v:ext="view" type="gradientUnscaled"/>
                </v:fill>
                <v:shadow on="t" opacity="22937f" mv:blur="40000f" origin=",.5" offset="0,23000emu"/>
                <v:textbox>
                  <w:txbxContent>
                    <w:p w14:paraId="1D94368F" w14:textId="77777777" w:rsidR="00DB3BE6" w:rsidRDefault="00DB3BE6" w:rsidP="00DB3BE6">
                      <w:pPr>
                        <w:jc w:val="center"/>
                      </w:pPr>
                      <w:r>
                        <w:t>BHT</w:t>
                      </w:r>
                    </w:p>
                  </w:txbxContent>
                </v:textbox>
                <w10:wrap type="through"/>
              </v:roundrect>
            </w:pict>
          </mc:Fallback>
        </mc:AlternateContent>
      </w:r>
    </w:p>
    <w:p w14:paraId="7194D66D" w14:textId="4E3F91FA" w:rsidR="00DB3BE6" w:rsidRPr="002504A6" w:rsidRDefault="002504A6" w:rsidP="00DB3BE6">
      <w:pPr>
        <w:jc w:val="both"/>
        <w:rPr>
          <w:rFonts w:ascii="Times New Roman" w:hAnsi="Times New Roman" w:cs="Times New Roman"/>
        </w:rPr>
      </w:pPr>
      <w:ins w:id="1" w:author="Lee Ray" w:date="2013-04-09T09:17:00Z">
        <w:r>
          <w:rPr>
            <w:noProof/>
          </w:rPr>
          <mc:AlternateContent>
            <mc:Choice Requires="wps">
              <w:drawing>
                <wp:anchor distT="0" distB="0" distL="114300" distR="114300" simplePos="0" relativeHeight="251678208" behindDoc="0" locked="0" layoutInCell="1" allowOverlap="1" wp14:anchorId="77CFF2CB" wp14:editId="50948843">
                  <wp:simplePos x="0" y="0"/>
                  <wp:positionH relativeFrom="column">
                    <wp:posOffset>457200</wp:posOffset>
                  </wp:positionH>
                  <wp:positionV relativeFrom="paragraph">
                    <wp:posOffset>114300</wp:posOffset>
                  </wp:positionV>
                  <wp:extent cx="789940" cy="914400"/>
                  <wp:effectExtent l="0" t="0" r="0" b="0"/>
                  <wp:wrapSquare wrapText="bothSides"/>
                  <wp:docPr id="18" name="文字方塊 18"/>
                  <wp:cNvGraphicFramePr/>
                  <a:graphic xmlns:a="http://schemas.openxmlformats.org/drawingml/2006/main">
                    <a:graphicData uri="http://schemas.microsoft.com/office/word/2010/wordprocessingShape">
                      <wps:wsp>
                        <wps:cNvSpPr txBox="1"/>
                        <wps:spPr>
                          <a:xfrm>
                            <a:off x="0" y="0"/>
                            <a:ext cx="78994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9D817F" w14:textId="54F8A9B1" w:rsidR="00CD11C4" w:rsidRDefault="00CD11C4">
                              <w:ins w:id="2" w:author="Lee Ray" w:date="2013-04-09T09:17:00Z">
                                <w:r>
                                  <w:rPr>
                                    <w:rFonts w:hint="eastAsia"/>
                                  </w:rPr>
                                  <w:t>0x</w:t>
                                </w:r>
                              </w:ins>
                              <w:ins w:id="3" w:author="Lee Ray" w:date="2013-04-09T09:18:00Z">
                                <w:r>
                                  <w:rPr>
                                    <w:rFonts w:hint="eastAsia"/>
                                  </w:rPr>
                                  <w:t>200824</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文字方塊 18" o:spid="_x0000_s1030" type="#_x0000_t202" style="position:absolute;left:0;text-align:left;margin-left:36pt;margin-top:9pt;width:62.2pt;height:1in;z-index:25167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" filled="f" stroked="f">
                  <v:textbox>
                    <w:txbxContent>
                      <w:p w14:paraId="0E9D817F" w14:textId="54F8A9B1" w:rsidR="002504A6" w:rsidRDefault="002504A6">
                        <w:ins w:id="6" w:author="Lee Ray" w:date="2013-04-09T09:17:00Z">
                          <w:r>
                            <w:rPr>
                              <w:rFonts w:hint="eastAsia"/>
                            </w:rPr>
                            <w:t>0x</w:t>
                          </w:r>
                        </w:ins>
                        <w:ins w:id="7" w:author="Lee Ray" w:date="2013-04-09T09:18:00Z">
                          <w:r>
                            <w:rPr>
                              <w:rFonts w:hint="eastAsia"/>
                            </w:rPr>
                            <w:t>200824</w:t>
                          </w:r>
                        </w:ins>
                      </w:p>
                    </w:txbxContent>
                  </v:textbox>
                  <w10:wrap type="square"/>
                </v:shape>
              </w:pict>
            </mc:Fallback>
          </mc:AlternateContent>
        </w:r>
      </w:ins>
      <w:r w:rsidR="00DB3BE6">
        <w:rPr>
          <w:noProof/>
        </w:rPr>
        <mc:AlternateContent>
          <mc:Choice Requires="wps">
            <w:drawing>
              <wp:anchor distT="0" distB="0" distL="114300" distR="114300" simplePos="0" relativeHeight="251646464" behindDoc="0" locked="0" layoutInCell="1" allowOverlap="1" wp14:anchorId="704C74F0" wp14:editId="05DF1791">
                <wp:simplePos x="0" y="0"/>
                <wp:positionH relativeFrom="column">
                  <wp:posOffset>1714500</wp:posOffset>
                </wp:positionH>
                <wp:positionV relativeFrom="paragraph">
                  <wp:posOffset>114300</wp:posOffset>
                </wp:positionV>
                <wp:extent cx="1143000" cy="457200"/>
                <wp:effectExtent l="0" t="0" r="0" b="0"/>
                <wp:wrapSquare wrapText="bothSides"/>
                <wp:docPr id="21" name="文字方塊 21"/>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88748A" w14:textId="77777777" w:rsidR="00CD11C4" w:rsidRDefault="00CD11C4" w:rsidP="00DB3BE6">
                            <w:r>
                              <w:t>0x 00A132</w:t>
                            </w:r>
                            <w:r w:rsidRPr="00FD64D0">
                              <w:rPr>
                                <w:color w:val="FF0000"/>
                              </w:rPr>
                              <w:t>5</w:t>
                            </w:r>
                            <w:r w:rsidRPr="00357A2C">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1" o:spid="_x0000_s1031" type="#_x0000_t202" style="position:absolute;left:0;text-align:left;margin-left:135pt;margin-top:9pt;width:90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" filled="f" stroked="f">
                <v:textbox>
                  <w:txbxContent>
                    <w:p w14:paraId="7888748A" w14:textId="77777777" w:rsidR="00DB3BE6" w:rsidRDefault="00DB3BE6" w:rsidP="00DB3BE6">
                      <w:r>
                        <w:t>0x 00A132</w:t>
                      </w:r>
                      <w:r w:rsidRPr="00FD64D0">
                        <w:rPr>
                          <w:color w:val="FF0000"/>
                        </w:rPr>
                        <w:t>5</w:t>
                      </w:r>
                      <w:r w:rsidRPr="00357A2C">
                        <w:rPr>
                          <w:color w:val="FF0000"/>
                        </w:rPr>
                        <w:t>C</w:t>
                      </w:r>
                    </w:p>
                  </w:txbxContent>
                </v:textbox>
                <w10:wrap type="square"/>
              </v:shape>
            </w:pict>
          </mc:Fallback>
        </mc:AlternateContent>
      </w:r>
      <w:r w:rsidR="00DB3BE6">
        <w:rPr>
          <w:noProof/>
        </w:rPr>
        <mc:AlternateContent>
          <mc:Choice Requires="wps">
            <w:drawing>
              <wp:anchor distT="0" distB="0" distL="114300" distR="114300" simplePos="0" relativeHeight="251649536" behindDoc="0" locked="0" layoutInCell="1" allowOverlap="1" wp14:anchorId="03F9E3A7" wp14:editId="249F3B1C">
                <wp:simplePos x="0" y="0"/>
                <wp:positionH relativeFrom="column">
                  <wp:posOffset>381000</wp:posOffset>
                </wp:positionH>
                <wp:positionV relativeFrom="paragraph">
                  <wp:posOffset>0</wp:posOffset>
                </wp:positionV>
                <wp:extent cx="990600" cy="0"/>
                <wp:effectExtent l="38100" t="38100" r="57150" b="95250"/>
                <wp:wrapNone/>
                <wp:docPr id="16" name="直線接點 16"/>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0" to="1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" strokecolor="#4f81bd [3204]" strokeweight="2pt">
                <v:shadow on="t" color="black" opacity="24903f" origin=",.5" offset="0,.55556mm"/>
              </v:line>
            </w:pict>
          </mc:Fallback>
        </mc:AlternateContent>
      </w:r>
    </w:p>
    <w:p w14:paraId="75F312D3" w14:textId="25330AF6" w:rsidR="00DB3BE6" w:rsidRDefault="005C76FA" w:rsidP="00DB3BE6">
      <w:pPr>
        <w:jc w:val="both"/>
        <w:rPr>
          <w:rFonts w:ascii="Times New Roman" w:hAnsi="Times New Roman" w:cs="Times New Roman"/>
        </w:rPr>
      </w:pPr>
      <w:r>
        <w:rPr>
          <w:noProof/>
        </w:rPr>
        <mc:AlternateContent>
          <mc:Choice Requires="wps">
            <w:drawing>
              <wp:anchor distT="0" distB="0" distL="114300" distR="114300" simplePos="0" relativeHeight="251650560" behindDoc="0" locked="0" layoutInCell="1" allowOverlap="1" wp14:anchorId="0BAB78EB" wp14:editId="36671C11">
                <wp:simplePos x="0" y="0"/>
                <wp:positionH relativeFrom="column">
                  <wp:posOffset>914400</wp:posOffset>
                </wp:positionH>
                <wp:positionV relativeFrom="paragraph">
                  <wp:posOffset>101600</wp:posOffset>
                </wp:positionV>
                <wp:extent cx="2590800" cy="685800"/>
                <wp:effectExtent l="50800" t="25400" r="127000" b="177800"/>
                <wp:wrapNone/>
                <wp:docPr id="29" name="肘形接點 29"/>
                <wp:cNvGraphicFramePr/>
                <a:graphic xmlns:a="http://schemas.openxmlformats.org/drawingml/2006/main">
                  <a:graphicData uri="http://schemas.microsoft.com/office/word/2010/wordprocessingShape">
                    <wps:wsp>
                      <wps:cNvCnPr/>
                      <wps:spPr>
                        <a:xfrm>
                          <a:off x="0" y="0"/>
                          <a:ext cx="2590800" cy="685800"/>
                        </a:xfrm>
                        <a:prstGeom prst="bentConnector3">
                          <a:avLst>
                            <a:gd name="adj1" fmla="val 2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肘形接點 29" o:spid="_x0000_s1026" type="#_x0000_t34" style="position:absolute;margin-left:1in;margin-top:8pt;width:204pt;height:5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" adj="6" strokecolor="#4f81bd [3204]" strokeweight="2pt">
                <v:stroke endarrow="open"/>
                <v:shadow on="t" opacity="24903f" mv:blur="40000f" origin=",.5" offset="0,20000emu"/>
              </v:shape>
            </w:pict>
          </mc:Fallback>
        </mc:AlternateContent>
      </w:r>
    </w:p>
    <w:p w14:paraId="092612FB" w14:textId="77777777" w:rsidR="00DB3BE6" w:rsidRDefault="0008442B" w:rsidP="00DB3BE6">
      <w:pPr>
        <w:jc w:val="both"/>
        <w:rPr>
          <w:rFonts w:ascii="Times New Roman" w:hAnsi="Times New Roman" w:cs="Times New Roman"/>
        </w:rPr>
      </w:pPr>
      <w:r>
        <w:rPr>
          <w:noProof/>
        </w:rPr>
        <mc:AlternateContent>
          <mc:Choice Requires="wps">
            <w:drawing>
              <wp:anchor distT="0" distB="0" distL="114300" distR="114300" simplePos="0" relativeHeight="251653632" behindDoc="0" locked="0" layoutInCell="1" allowOverlap="1" wp14:anchorId="5FD2C44A" wp14:editId="33C134FB">
                <wp:simplePos x="0" y="0"/>
                <wp:positionH relativeFrom="column">
                  <wp:posOffset>4686300</wp:posOffset>
                </wp:positionH>
                <wp:positionV relativeFrom="paragraph">
                  <wp:posOffset>101600</wp:posOffset>
                </wp:positionV>
                <wp:extent cx="1628775" cy="914400"/>
                <wp:effectExtent l="0" t="0" r="0" b="0"/>
                <wp:wrapSquare wrapText="bothSides"/>
                <wp:docPr id="46" name="文字方塊 46"/>
                <wp:cNvGraphicFramePr/>
                <a:graphic xmlns:a="http://schemas.openxmlformats.org/drawingml/2006/main">
                  <a:graphicData uri="http://schemas.microsoft.com/office/word/2010/wordprocessingShape">
                    <wps:wsp>
                      <wps:cNvSpPr txBox="1"/>
                      <wps:spPr>
                        <a:xfrm>
                          <a:off x="0" y="0"/>
                          <a:ext cx="162877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3DD6CB" w14:textId="77777777" w:rsidR="00CD11C4" w:rsidRDefault="00CD11C4" w:rsidP="00DB3BE6">
                            <w:r>
                              <w:t>Is a branch instruction?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文字方塊 46" o:spid="_x0000_s1032" type="#_x0000_t202" style="position:absolute;left:0;text-align:left;margin-left:369pt;margin-top:8pt;width:128.25pt;height:1in;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" filled="f" stroked="f">
                <v:textbox>
                  <w:txbxContent>
                    <w:p w14:paraId="7E3DD6CB" w14:textId="77777777" w:rsidR="00DB3BE6" w:rsidRDefault="00DB3BE6" w:rsidP="00DB3BE6">
                      <w:r>
                        <w:t>Is a branch instruction?</w:t>
                      </w:r>
                    </w:p>
                  </w:txbxContent>
                </v:textbox>
                <w10:wrap type="square"/>
              </v:shape>
            </w:pict>
          </mc:Fallback>
        </mc:AlternateContent>
      </w:r>
      <w:r w:rsidR="00DB3BE6">
        <w:rPr>
          <w:noProof/>
        </w:rPr>
        <mc:AlternateContent>
          <mc:Choice Requires="wps">
            <w:drawing>
              <wp:anchor distT="0" distB="0" distL="114300" distR="114300" simplePos="0" relativeHeight="251651584" behindDoc="0" locked="0" layoutInCell="1" allowOverlap="1" wp14:anchorId="161A62D1" wp14:editId="0D4DB968">
                <wp:simplePos x="0" y="0"/>
                <wp:positionH relativeFrom="column">
                  <wp:posOffset>3505200</wp:posOffset>
                </wp:positionH>
                <wp:positionV relativeFrom="paragraph">
                  <wp:posOffset>215900</wp:posOffset>
                </wp:positionV>
                <wp:extent cx="1066800" cy="685800"/>
                <wp:effectExtent l="57150" t="19050" r="76200" b="95250"/>
                <wp:wrapThrough wrapText="bothSides">
                  <wp:wrapPolygon edited="0">
                    <wp:start x="386" y="-600"/>
                    <wp:lineTo x="-1157" y="0"/>
                    <wp:lineTo x="-1157" y="22200"/>
                    <wp:lineTo x="1157" y="24000"/>
                    <wp:lineTo x="20443" y="24000"/>
                    <wp:lineTo x="20829" y="23400"/>
                    <wp:lineTo x="22757" y="19800"/>
                    <wp:lineTo x="22757" y="9600"/>
                    <wp:lineTo x="21214" y="600"/>
                    <wp:lineTo x="21214" y="-600"/>
                    <wp:lineTo x="386" y="-600"/>
                  </wp:wrapPolygon>
                </wp:wrapThrough>
                <wp:docPr id="32" name="圓角矩形 32"/>
                <wp:cNvGraphicFramePr/>
                <a:graphic xmlns:a="http://schemas.openxmlformats.org/drawingml/2006/main">
                  <a:graphicData uri="http://schemas.microsoft.com/office/word/2010/wordprocessingShape">
                    <wps:wsp>
                      <wps:cNvSpPr/>
                      <wps:spPr>
                        <a:xfrm>
                          <a:off x="0" y="0"/>
                          <a:ext cx="10668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0528B16" w14:textId="77777777" w:rsidR="00CD11C4" w:rsidRDefault="00CD11C4" w:rsidP="00DB3BE6">
                            <w:pPr>
                              <w:jc w:val="center"/>
                            </w:pPr>
                            <w:r>
                              <w:t>Branch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圓角矩形 32" o:spid="_x0000_s1033" style="position:absolute;left:0;text-align:left;margin-left:276pt;margin-top:17pt;width:84pt;height:5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" fillcolor="#254163 [1636]" strokecolor="#4579b8 [3044]">
                <v:fill color2="#4477b6 [3012]" rotate="t" colors="0 #2c5d98;52429f #3c7bc7;1 #3a7ccb" type="gradient">
                  <o:fill v:ext="view" type="gradientUnscaled"/>
                </v:fill>
                <v:shadow on="t" opacity="22937f" mv:blur="40000f" origin=",.5" offset="0,23000emu"/>
                <v:textbox>
                  <w:txbxContent>
                    <w:p w14:paraId="40528B16" w14:textId="77777777" w:rsidR="00DB3BE6" w:rsidRDefault="00DB3BE6" w:rsidP="00DB3BE6">
                      <w:pPr>
                        <w:jc w:val="center"/>
                      </w:pPr>
                      <w:r>
                        <w:t>Branch Unit</w:t>
                      </w:r>
                    </w:p>
                  </w:txbxContent>
                </v:textbox>
                <w10:wrap type="through"/>
              </v:roundrect>
            </w:pict>
          </mc:Fallback>
        </mc:AlternateContent>
      </w:r>
      <w:r w:rsidR="00DB3BE6">
        <w:rPr>
          <w:noProof/>
        </w:rPr>
        <mc:AlternateContent>
          <mc:Choice Requires="wps">
            <w:drawing>
              <wp:anchor distT="0" distB="0" distL="114300" distR="114300" simplePos="0" relativeHeight="251652608" behindDoc="0" locked="0" layoutInCell="1" allowOverlap="1" wp14:anchorId="79CE7736" wp14:editId="00C047CF">
                <wp:simplePos x="0" y="0"/>
                <wp:positionH relativeFrom="column">
                  <wp:posOffset>381000</wp:posOffset>
                </wp:positionH>
                <wp:positionV relativeFrom="paragraph">
                  <wp:posOffset>114300</wp:posOffset>
                </wp:positionV>
                <wp:extent cx="990600" cy="0"/>
                <wp:effectExtent l="38100" t="38100" r="57150" b="95250"/>
                <wp:wrapNone/>
                <wp:docPr id="17" name="直線接點 17"/>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9pt" to="10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" strokecolor="#4f81bd [3204]" strokeweight="2pt">
                <v:shadow on="t" color="black" opacity="24903f" origin=",.5" offset="0,.55556mm"/>
              </v:line>
            </w:pict>
          </mc:Fallback>
        </mc:AlternateContent>
      </w:r>
    </w:p>
    <w:p w14:paraId="14B2D112"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54656" behindDoc="0" locked="0" layoutInCell="1" allowOverlap="1" wp14:anchorId="6B8F86F8" wp14:editId="7C39CFD4">
                <wp:simplePos x="0" y="0"/>
                <wp:positionH relativeFrom="column">
                  <wp:posOffset>4572000</wp:posOffset>
                </wp:positionH>
                <wp:positionV relativeFrom="paragraph">
                  <wp:posOffset>215900</wp:posOffset>
                </wp:positionV>
                <wp:extent cx="685800" cy="0"/>
                <wp:effectExtent l="0" t="76200" r="19050" b="152400"/>
                <wp:wrapNone/>
                <wp:docPr id="34" name="直線單箭頭接點 3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34" o:spid="_x0000_s1026" type="#_x0000_t32" style="position:absolute;margin-left:5in;margin-top:17pt;width:5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" strokecolor="#4f81bd [3204]" strokeweight="2pt">
                <v:stroke endarrow="open"/>
                <v:shadow on="t" color="black" opacity="24903f" origin=",.5" offset="0,.55556mm"/>
              </v:shape>
            </w:pict>
          </mc:Fallback>
        </mc:AlternateContent>
      </w:r>
    </w:p>
    <w:p w14:paraId="2B0B679F" w14:textId="77777777" w:rsidR="00DB3BE6" w:rsidRDefault="00DB3BE6" w:rsidP="00DB3BE6">
      <w:pPr>
        <w:jc w:val="both"/>
        <w:rPr>
          <w:rFonts w:ascii="Times New Roman" w:hAnsi="Times New Roman" w:cs="Times New Roman"/>
        </w:rPr>
      </w:pPr>
    </w:p>
    <w:p w14:paraId="6F930E8F" w14:textId="77777777" w:rsidR="00DB3BE6" w:rsidRDefault="0008442B" w:rsidP="00DB3BE6">
      <w:pPr>
        <w:jc w:val="both"/>
        <w:rPr>
          <w:rFonts w:ascii="Times New Roman" w:hAnsi="Times New Roman" w:cs="Times New Roman"/>
        </w:rPr>
      </w:pPr>
      <w:r>
        <w:rPr>
          <w:noProof/>
        </w:rPr>
        <mc:AlternateContent>
          <mc:Choice Requires="wps">
            <w:drawing>
              <wp:anchor distT="0" distB="0" distL="114300" distR="114300" simplePos="0" relativeHeight="251655680" behindDoc="0" locked="0" layoutInCell="1" allowOverlap="1" wp14:anchorId="50E6E76F" wp14:editId="45496B0F">
                <wp:simplePos x="0" y="0"/>
                <wp:positionH relativeFrom="column">
                  <wp:posOffset>4800600</wp:posOffset>
                </wp:positionH>
                <wp:positionV relativeFrom="paragraph">
                  <wp:posOffset>101600</wp:posOffset>
                </wp:positionV>
                <wp:extent cx="1524000" cy="571500"/>
                <wp:effectExtent l="0" t="0" r="0" b="12700"/>
                <wp:wrapSquare wrapText="bothSides"/>
                <wp:docPr id="36" name="文字方塊 36"/>
                <wp:cNvGraphicFramePr/>
                <a:graphic xmlns:a="http://schemas.openxmlformats.org/drawingml/2006/main">
                  <a:graphicData uri="http://schemas.microsoft.com/office/word/2010/wordprocessingShape">
                    <wps:wsp>
                      <wps:cNvSpPr txBox="1"/>
                      <wps:spPr>
                        <a:xfrm>
                          <a:off x="0" y="0"/>
                          <a:ext cx="1524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6F74EC" w14:textId="77777777" w:rsidR="00CD11C4" w:rsidRDefault="00CD11C4" w:rsidP="00DB3BE6">
                            <w:r>
                              <w:t xml:space="preserve"> Target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36" o:spid="_x0000_s1034" type="#_x0000_t202" style="position:absolute;left:0;text-align:left;margin-left:378pt;margin-top:8pt;width:120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" filled="f" stroked="f">
                <v:textbox>
                  <w:txbxContent>
                    <w:p w14:paraId="5C6F74EC" w14:textId="77777777" w:rsidR="00DB3BE6" w:rsidRDefault="00DB3BE6" w:rsidP="00DB3BE6">
                      <w:r>
                        <w:t xml:space="preserve"> Target Address</w:t>
                      </w:r>
                    </w:p>
                  </w:txbxContent>
                </v:textbox>
                <w10:wrap type="square"/>
              </v:shape>
            </w:pict>
          </mc:Fallback>
        </mc:AlternateContent>
      </w:r>
      <w:r w:rsidR="00DB3BE6">
        <w:rPr>
          <w:noProof/>
        </w:rPr>
        <mc:AlternateContent>
          <mc:Choice Requires="wps">
            <w:drawing>
              <wp:anchor distT="0" distB="0" distL="114300" distR="114300" simplePos="0" relativeHeight="251656704" behindDoc="0" locked="0" layoutInCell="1" allowOverlap="1" wp14:anchorId="2C9D0135" wp14:editId="1E44112B">
                <wp:simplePos x="0" y="0"/>
                <wp:positionH relativeFrom="column">
                  <wp:posOffset>4572000</wp:posOffset>
                </wp:positionH>
                <wp:positionV relativeFrom="paragraph">
                  <wp:posOffset>101600</wp:posOffset>
                </wp:positionV>
                <wp:extent cx="685800" cy="0"/>
                <wp:effectExtent l="0" t="76200" r="19050" b="152400"/>
                <wp:wrapNone/>
                <wp:docPr id="45" name="直線單箭頭接點 4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45" o:spid="_x0000_s1026" type="#_x0000_t32" style="position:absolute;margin-left:5in;margin-top:8pt;width:5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" strokecolor="#4f81bd [3204]" strokeweight="2pt">
                <v:stroke endarrow="open"/>
                <v:shadow on="t" color="black" opacity="24903f" origin=",.5" offset="0,.55556mm"/>
              </v:shape>
            </w:pict>
          </mc:Fallback>
        </mc:AlternateContent>
      </w:r>
    </w:p>
    <w:p w14:paraId="77A26EF2" w14:textId="77777777" w:rsidR="00DB3BE6" w:rsidRDefault="00DB3BE6" w:rsidP="00DB3BE6">
      <w:pPr>
        <w:jc w:val="both"/>
        <w:rPr>
          <w:rFonts w:ascii="Times New Roman" w:hAnsi="Times New Roman" w:cs="Times New Roman"/>
        </w:rPr>
      </w:pPr>
    </w:p>
    <w:p w14:paraId="2D872271" w14:textId="1ED4C33E" w:rsidR="00DB3BE6" w:rsidRDefault="00352D7C" w:rsidP="00DB3BE6">
      <w:pPr>
        <w:jc w:val="center"/>
        <w:rPr>
          <w:rFonts w:ascii="Times New Roman" w:hAnsi="Times New Roman" w:cs="Times New Roman"/>
          <w:b/>
          <w:sz w:val="32"/>
          <w:szCs w:val="32"/>
          <w:u w:val="single"/>
        </w:rPr>
      </w:pPr>
      <w:r>
        <w:rPr>
          <w:rFonts w:ascii="Times New Roman" w:hAnsi="Times New Roman" w:cs="Times New Roman"/>
        </w:rPr>
        <w:lastRenderedPageBreak/>
        <w:t xml:space="preserve">Fig. </w:t>
      </w:r>
      <w:r>
        <w:rPr>
          <w:rFonts w:ascii="Times New Roman" w:hAnsi="Times New Roman" w:cs="Times New Roman" w:hint="eastAsia"/>
        </w:rPr>
        <w:t>1</w:t>
      </w:r>
      <w:r w:rsidR="00DB3BE6">
        <w:rPr>
          <w:rFonts w:ascii="Times New Roman" w:hAnsi="Times New Roman" w:cs="Times New Roman"/>
        </w:rPr>
        <w:t xml:space="preserve">: </w:t>
      </w:r>
      <w:r w:rsidR="00DB3BE6">
        <w:rPr>
          <w:rFonts w:ascii="Times New Roman" w:hAnsi="Times New Roman" w:cs="Times New Roman"/>
          <w:szCs w:val="24"/>
        </w:rPr>
        <w:t>An illustration of Branch Prediction</w:t>
      </w:r>
    </w:p>
    <w:p w14:paraId="34410B83" w14:textId="77777777" w:rsidR="00DB3BE6" w:rsidRDefault="00DB3BE6" w:rsidP="00DB3BE6">
      <w:pPr>
        <w:jc w:val="both"/>
        <w:rPr>
          <w:rFonts w:ascii="Times New Roman" w:hAnsi="Times New Roman" w:cs="Times New Roman"/>
        </w:rPr>
      </w:pPr>
    </w:p>
    <w:p w14:paraId="3E637EDA" w14:textId="77777777" w:rsidR="0008442B" w:rsidRDefault="0008442B" w:rsidP="00DB3BE6">
      <w:pPr>
        <w:jc w:val="both"/>
        <w:rPr>
          <w:rFonts w:ascii="Times New Roman" w:hAnsi="Times New Roman" w:cs="Times New Roman"/>
        </w:rPr>
      </w:pPr>
    </w:p>
    <w:p w14:paraId="0A063802" w14:textId="77777777" w:rsidR="0008442B" w:rsidRDefault="0008442B" w:rsidP="00DB3BE6">
      <w:pPr>
        <w:jc w:val="both"/>
        <w:rPr>
          <w:rFonts w:ascii="Times New Roman" w:hAnsi="Times New Roman" w:cs="Times New Roman"/>
        </w:rPr>
      </w:pPr>
    </w:p>
    <w:p w14:paraId="2B9F4ACB" w14:textId="77777777" w:rsidR="0008442B" w:rsidRDefault="0008442B" w:rsidP="00DB3BE6">
      <w:pPr>
        <w:jc w:val="both"/>
        <w:rPr>
          <w:rFonts w:ascii="Times New Roman" w:hAnsi="Times New Roman" w:cs="Times New Roman"/>
        </w:rPr>
      </w:pPr>
    </w:p>
    <w:p w14:paraId="19050BB7" w14:textId="77777777" w:rsidR="0008442B" w:rsidRDefault="0008442B" w:rsidP="00DB3BE6">
      <w:pPr>
        <w:jc w:val="both"/>
        <w:rPr>
          <w:ins w:id="4" w:author="Lee Ray" w:date="2013-04-09T14:23:00Z"/>
          <w:rFonts w:ascii="Times New Roman" w:hAnsi="Times New Roman" w:cs="Times New Roman"/>
        </w:rPr>
      </w:pPr>
    </w:p>
    <w:p w14:paraId="365DB9B7" w14:textId="77777777" w:rsidR="0086454C" w:rsidRDefault="0086454C" w:rsidP="00DB3BE6">
      <w:pPr>
        <w:jc w:val="both"/>
        <w:rPr>
          <w:rFonts w:ascii="Times New Roman" w:hAnsi="Times New Roman" w:cs="Times New Roman"/>
        </w:rPr>
      </w:pPr>
    </w:p>
    <w:tbl>
      <w:tblPr>
        <w:tblStyle w:val="a3"/>
        <w:tblW w:w="0" w:type="auto"/>
        <w:jc w:val="center"/>
        <w:tblInd w:w="108" w:type="dxa"/>
        <w:tblLook w:val="04A0" w:firstRow="1" w:lastRow="0" w:firstColumn="1" w:lastColumn="0" w:noHBand="0" w:noVBand="1"/>
      </w:tblPr>
      <w:tblGrid>
        <w:gridCol w:w="1713"/>
        <w:gridCol w:w="1713"/>
      </w:tblGrid>
      <w:tr w:rsidR="00DB3BE6" w14:paraId="37F1A62D" w14:textId="77777777" w:rsidTr="00DB3BE6">
        <w:trPr>
          <w:trHeight w:val="258"/>
          <w:jc w:val="center"/>
        </w:trPr>
        <w:tc>
          <w:tcPr>
            <w:tcW w:w="1713" w:type="dxa"/>
            <w:tcBorders>
              <w:top w:val="nil"/>
              <w:left w:val="nil"/>
              <w:bottom w:val="nil"/>
              <w:right w:val="single" w:sz="4" w:space="0" w:color="auto"/>
            </w:tcBorders>
            <w:hideMark/>
          </w:tcPr>
          <w:p w14:paraId="719F2745" w14:textId="77777777" w:rsidR="00DB3BE6" w:rsidRDefault="00DB3BE6">
            <w:pPr>
              <w:jc w:val="both"/>
              <w:rPr>
                <w:rFonts w:ascii="Times New Roman" w:eastAsiaTheme="minorEastAsia" w:hAnsi="Times New Roman" w:cs="Times New Roman"/>
              </w:rPr>
            </w:pPr>
            <w:r>
              <w:rPr>
                <w:rFonts w:ascii="Times New Roman" w:hAnsi="Times New Roman" w:cs="Times New Roman"/>
              </w:rPr>
              <w:t>Index</w:t>
            </w:r>
          </w:p>
        </w:tc>
        <w:tc>
          <w:tcPr>
            <w:tcW w:w="1713" w:type="dxa"/>
            <w:tcBorders>
              <w:top w:val="single" w:sz="4" w:space="0" w:color="auto"/>
              <w:left w:val="single" w:sz="4" w:space="0" w:color="auto"/>
              <w:bottom w:val="single" w:sz="4" w:space="0" w:color="auto"/>
              <w:right w:val="single" w:sz="4" w:space="0" w:color="auto"/>
            </w:tcBorders>
            <w:hideMark/>
          </w:tcPr>
          <w:p w14:paraId="01B28053" w14:textId="77777777" w:rsidR="00DB3BE6" w:rsidRDefault="00DB3BE6">
            <w:pPr>
              <w:jc w:val="both"/>
              <w:rPr>
                <w:rFonts w:ascii="Times New Roman" w:eastAsiaTheme="minorEastAsia" w:hAnsi="Times New Roman" w:cs="Times New Roman"/>
              </w:rPr>
            </w:pPr>
            <w:r>
              <w:rPr>
                <w:rFonts w:ascii="Times New Roman" w:hAnsi="Times New Roman" w:cs="Times New Roman"/>
              </w:rPr>
              <w:t>Prediction bit</w:t>
            </w:r>
          </w:p>
        </w:tc>
      </w:tr>
      <w:tr w:rsidR="00DB3BE6" w14:paraId="130354F0" w14:textId="77777777" w:rsidTr="00DB3BE6">
        <w:trPr>
          <w:trHeight w:val="258"/>
          <w:jc w:val="center"/>
        </w:trPr>
        <w:tc>
          <w:tcPr>
            <w:tcW w:w="1713" w:type="dxa"/>
            <w:tcBorders>
              <w:top w:val="nil"/>
              <w:left w:val="nil"/>
              <w:bottom w:val="nil"/>
              <w:right w:val="single" w:sz="4" w:space="0" w:color="auto"/>
            </w:tcBorders>
            <w:hideMark/>
          </w:tcPr>
          <w:p w14:paraId="4C80E4C4" w14:textId="77777777" w:rsidR="00DB3BE6" w:rsidRDefault="00DB3BE6">
            <w:pPr>
              <w:jc w:val="both"/>
              <w:rPr>
                <w:rFonts w:ascii="Times New Roman" w:eastAsiaTheme="minorEastAsia" w:hAnsi="Times New Roman" w:cs="Times New Roman"/>
              </w:rPr>
            </w:pPr>
            <w:r>
              <w:rPr>
                <w:rFonts w:ascii="Times New Roman" w:hAnsi="Times New Roman" w:cs="Times New Roman"/>
              </w:rPr>
              <w:t>0000</w:t>
            </w:r>
          </w:p>
        </w:tc>
        <w:tc>
          <w:tcPr>
            <w:tcW w:w="1713" w:type="dxa"/>
            <w:tcBorders>
              <w:top w:val="single" w:sz="4" w:space="0" w:color="auto"/>
              <w:left w:val="single" w:sz="4" w:space="0" w:color="auto"/>
              <w:bottom w:val="single" w:sz="4" w:space="0" w:color="auto"/>
              <w:right w:val="single" w:sz="4" w:space="0" w:color="auto"/>
            </w:tcBorders>
            <w:hideMark/>
          </w:tcPr>
          <w:p w14:paraId="07D50A93" w14:textId="77777777" w:rsidR="00DB3BE6" w:rsidRDefault="00DB3BE6">
            <w:pPr>
              <w:jc w:val="both"/>
              <w:rPr>
                <w:rFonts w:ascii="Times New Roman" w:eastAsiaTheme="minorEastAsia" w:hAnsi="Times New Roman" w:cs="Times New Roman"/>
              </w:rPr>
            </w:pPr>
            <w:r>
              <w:rPr>
                <w:rFonts w:ascii="Times New Roman" w:hAnsi="Times New Roman" w:cs="Times New Roman"/>
              </w:rPr>
              <w:t>00</w:t>
            </w:r>
          </w:p>
        </w:tc>
      </w:tr>
      <w:tr w:rsidR="00DB3BE6" w14:paraId="11A79E82" w14:textId="77777777" w:rsidTr="00DB3BE6">
        <w:trPr>
          <w:trHeight w:val="258"/>
          <w:jc w:val="center"/>
        </w:trPr>
        <w:tc>
          <w:tcPr>
            <w:tcW w:w="1713" w:type="dxa"/>
            <w:tcBorders>
              <w:top w:val="nil"/>
              <w:left w:val="nil"/>
              <w:bottom w:val="nil"/>
              <w:right w:val="single" w:sz="4" w:space="0" w:color="auto"/>
            </w:tcBorders>
            <w:hideMark/>
          </w:tcPr>
          <w:p w14:paraId="01DE431F" w14:textId="77777777" w:rsidR="00DB3BE6" w:rsidRDefault="00DB3BE6">
            <w:pPr>
              <w:jc w:val="both"/>
              <w:rPr>
                <w:rFonts w:ascii="Times New Roman" w:eastAsiaTheme="minorEastAsia" w:hAnsi="Times New Roman" w:cs="Times New Roman"/>
              </w:rPr>
            </w:pPr>
            <w:r>
              <w:rPr>
                <w:rFonts w:ascii="Times New Roman" w:hAnsi="Times New Roman" w:cs="Times New Roman"/>
              </w:rPr>
              <w:t>0001</w:t>
            </w:r>
          </w:p>
        </w:tc>
        <w:tc>
          <w:tcPr>
            <w:tcW w:w="1713" w:type="dxa"/>
            <w:tcBorders>
              <w:top w:val="single" w:sz="4" w:space="0" w:color="auto"/>
              <w:left w:val="single" w:sz="4" w:space="0" w:color="auto"/>
              <w:bottom w:val="single" w:sz="4" w:space="0" w:color="auto"/>
              <w:right w:val="single" w:sz="4" w:space="0" w:color="auto"/>
            </w:tcBorders>
            <w:hideMark/>
          </w:tcPr>
          <w:p w14:paraId="46C1BE20" w14:textId="77777777" w:rsidR="00DB3BE6" w:rsidRDefault="00DB3BE6">
            <w:pPr>
              <w:jc w:val="both"/>
              <w:rPr>
                <w:rFonts w:ascii="Times New Roman" w:eastAsiaTheme="minorEastAsia" w:hAnsi="Times New Roman" w:cs="Times New Roman"/>
              </w:rPr>
            </w:pPr>
            <w:r>
              <w:rPr>
                <w:rFonts w:ascii="Times New Roman" w:hAnsi="Times New Roman" w:cs="Times New Roman"/>
              </w:rPr>
              <w:t>10</w:t>
            </w:r>
          </w:p>
        </w:tc>
      </w:tr>
      <w:tr w:rsidR="00DB3BE6" w14:paraId="175C5648" w14:textId="77777777" w:rsidTr="00DB3BE6">
        <w:trPr>
          <w:trHeight w:val="269"/>
          <w:jc w:val="center"/>
        </w:trPr>
        <w:tc>
          <w:tcPr>
            <w:tcW w:w="1713" w:type="dxa"/>
            <w:tcBorders>
              <w:top w:val="nil"/>
              <w:left w:val="nil"/>
              <w:bottom w:val="nil"/>
              <w:right w:val="single" w:sz="4" w:space="0" w:color="auto"/>
            </w:tcBorders>
            <w:hideMark/>
          </w:tcPr>
          <w:p w14:paraId="66789347" w14:textId="77777777" w:rsidR="00DB3BE6" w:rsidRDefault="00DB3BE6">
            <w:pPr>
              <w:jc w:val="both"/>
              <w:rPr>
                <w:rFonts w:ascii="Times New Roman" w:eastAsiaTheme="minorEastAsia" w:hAnsi="Times New Roman" w:cs="Times New Roman"/>
              </w:rPr>
            </w:pPr>
            <w:r>
              <w:rPr>
                <w:rFonts w:ascii="Times New Roman" w:hAnsi="Times New Roman" w:cs="Times New Roman"/>
              </w:rPr>
              <w:t>0002</w:t>
            </w:r>
          </w:p>
        </w:tc>
        <w:tc>
          <w:tcPr>
            <w:tcW w:w="1713" w:type="dxa"/>
            <w:tcBorders>
              <w:top w:val="single" w:sz="4" w:space="0" w:color="auto"/>
              <w:left w:val="single" w:sz="4" w:space="0" w:color="auto"/>
              <w:bottom w:val="single" w:sz="4" w:space="0" w:color="auto"/>
              <w:right w:val="single" w:sz="4" w:space="0" w:color="auto"/>
            </w:tcBorders>
            <w:hideMark/>
          </w:tcPr>
          <w:p w14:paraId="3AB6F185" w14:textId="77777777" w:rsidR="00DB3BE6" w:rsidRDefault="00DB3BE6">
            <w:pPr>
              <w:jc w:val="both"/>
              <w:rPr>
                <w:rFonts w:ascii="Times New Roman" w:eastAsiaTheme="minorEastAsia" w:hAnsi="Times New Roman" w:cs="Times New Roman"/>
              </w:rPr>
            </w:pPr>
            <w:r>
              <w:rPr>
                <w:rFonts w:ascii="Times New Roman" w:hAnsi="Times New Roman" w:cs="Times New Roman"/>
              </w:rPr>
              <w:t>10</w:t>
            </w:r>
          </w:p>
        </w:tc>
      </w:tr>
      <w:tr w:rsidR="00DB3BE6" w14:paraId="2EF2D86D" w14:textId="77777777" w:rsidTr="00DB3BE6">
        <w:trPr>
          <w:trHeight w:val="269"/>
          <w:jc w:val="center"/>
        </w:trPr>
        <w:tc>
          <w:tcPr>
            <w:tcW w:w="1713" w:type="dxa"/>
            <w:tcBorders>
              <w:top w:val="nil"/>
              <w:left w:val="nil"/>
              <w:bottom w:val="nil"/>
              <w:right w:val="single" w:sz="4" w:space="0" w:color="auto"/>
            </w:tcBorders>
            <w:hideMark/>
          </w:tcPr>
          <w:p w14:paraId="4C66CF43" w14:textId="77777777" w:rsidR="00DB3BE6" w:rsidRDefault="00DB3BE6">
            <w:pPr>
              <w:jc w:val="both"/>
              <w:rPr>
                <w:rFonts w:ascii="Times New Roman" w:eastAsiaTheme="minorEastAsia" w:hAnsi="Times New Roman" w:cs="Times New Roman"/>
              </w:rPr>
            </w:pPr>
            <w:r>
              <w:rPr>
                <w:rFonts w:ascii="Times New Roman" w:hAnsi="Times New Roman" w:cs="Times New Roman"/>
              </w:rPr>
              <w:t>……</w:t>
            </w:r>
          </w:p>
        </w:tc>
        <w:tc>
          <w:tcPr>
            <w:tcW w:w="1713" w:type="dxa"/>
            <w:tcBorders>
              <w:top w:val="single" w:sz="4" w:space="0" w:color="auto"/>
              <w:left w:val="single" w:sz="4" w:space="0" w:color="auto"/>
              <w:bottom w:val="single" w:sz="4" w:space="0" w:color="auto"/>
              <w:right w:val="single" w:sz="4" w:space="0" w:color="auto"/>
            </w:tcBorders>
            <w:hideMark/>
          </w:tcPr>
          <w:p w14:paraId="1F2A25A4" w14:textId="77777777" w:rsidR="00DB3BE6" w:rsidRDefault="00DB3BE6">
            <w:pPr>
              <w:jc w:val="both"/>
              <w:rPr>
                <w:rFonts w:ascii="Times New Roman" w:eastAsiaTheme="minorEastAsia" w:hAnsi="Times New Roman" w:cs="Times New Roman"/>
              </w:rPr>
            </w:pPr>
            <w:r>
              <w:rPr>
                <w:rFonts w:ascii="Times New Roman" w:hAnsi="Times New Roman" w:cs="Times New Roman"/>
              </w:rPr>
              <w:t>……</w:t>
            </w:r>
          </w:p>
        </w:tc>
      </w:tr>
      <w:tr w:rsidR="00DB3BE6" w14:paraId="4D071B78" w14:textId="77777777" w:rsidTr="00DB3BE6">
        <w:trPr>
          <w:trHeight w:val="269"/>
          <w:jc w:val="center"/>
        </w:trPr>
        <w:tc>
          <w:tcPr>
            <w:tcW w:w="1713" w:type="dxa"/>
            <w:tcBorders>
              <w:top w:val="nil"/>
              <w:left w:val="nil"/>
              <w:bottom w:val="nil"/>
              <w:right w:val="single" w:sz="4" w:space="0" w:color="auto"/>
            </w:tcBorders>
            <w:hideMark/>
          </w:tcPr>
          <w:p w14:paraId="35658AE4" w14:textId="77777777" w:rsidR="00DB3BE6" w:rsidRDefault="00DB3BE6">
            <w:pPr>
              <w:jc w:val="both"/>
              <w:rPr>
                <w:rFonts w:ascii="Times New Roman" w:eastAsiaTheme="minorEastAsia" w:hAnsi="Times New Roman" w:cs="Times New Roman"/>
              </w:rPr>
            </w:pPr>
            <w:r>
              <w:rPr>
                <w:rFonts w:ascii="Times New Roman" w:hAnsi="Times New Roman" w:cs="Times New Roman"/>
              </w:rPr>
              <w:t>1111</w:t>
            </w:r>
          </w:p>
        </w:tc>
        <w:tc>
          <w:tcPr>
            <w:tcW w:w="1713" w:type="dxa"/>
            <w:tcBorders>
              <w:top w:val="single" w:sz="4" w:space="0" w:color="auto"/>
              <w:left w:val="single" w:sz="4" w:space="0" w:color="auto"/>
              <w:bottom w:val="single" w:sz="4" w:space="0" w:color="auto"/>
              <w:right w:val="single" w:sz="4" w:space="0" w:color="auto"/>
            </w:tcBorders>
            <w:hideMark/>
          </w:tcPr>
          <w:p w14:paraId="138E16A3" w14:textId="77777777" w:rsidR="00DB3BE6" w:rsidRDefault="00DB3BE6">
            <w:pPr>
              <w:jc w:val="both"/>
              <w:rPr>
                <w:rFonts w:ascii="Times New Roman" w:eastAsiaTheme="minorEastAsia" w:hAnsi="Times New Roman" w:cs="Times New Roman"/>
              </w:rPr>
            </w:pPr>
            <w:r>
              <w:rPr>
                <w:rFonts w:ascii="Times New Roman" w:hAnsi="Times New Roman" w:cs="Times New Roman"/>
              </w:rPr>
              <w:t>10(Taken)</w:t>
            </w:r>
          </w:p>
        </w:tc>
      </w:tr>
    </w:tbl>
    <w:p w14:paraId="24B5A389" w14:textId="77777777" w:rsidR="00DB3BE6" w:rsidRDefault="00DB3BE6" w:rsidP="00DB3BE6">
      <w:pPr>
        <w:jc w:val="center"/>
        <w:rPr>
          <w:rFonts w:ascii="Times New Roman" w:hAnsi="Times New Roman" w:cs="Times New Roman"/>
        </w:rPr>
      </w:pPr>
    </w:p>
    <w:p w14:paraId="674F898C" w14:textId="63833856" w:rsidR="00DB3BE6" w:rsidRDefault="00352D7C" w:rsidP="00DB3BE6">
      <w:pPr>
        <w:jc w:val="center"/>
        <w:rPr>
          <w:rFonts w:ascii="Times New Roman" w:hAnsi="Times New Roman" w:cs="Times New Roman"/>
        </w:rPr>
      </w:pPr>
      <w:r>
        <w:rPr>
          <w:rFonts w:ascii="Times New Roman" w:hAnsi="Times New Roman" w:cs="Times New Roman"/>
        </w:rPr>
        <w:t xml:space="preserve">Fig. </w:t>
      </w:r>
      <w:r>
        <w:rPr>
          <w:rFonts w:ascii="Times New Roman" w:hAnsi="Times New Roman" w:cs="Times New Roman" w:hint="eastAsia"/>
        </w:rPr>
        <w:t>2</w:t>
      </w:r>
      <w:r w:rsidR="00DB3BE6">
        <w:rPr>
          <w:rFonts w:ascii="Times New Roman" w:hAnsi="Times New Roman" w:cs="Times New Roman"/>
        </w:rPr>
        <w:t>: An BHT example.</w:t>
      </w:r>
    </w:p>
    <w:p w14:paraId="715CA456" w14:textId="77777777" w:rsidR="0008442B" w:rsidRDefault="0008442B" w:rsidP="00DB3BE6">
      <w:pPr>
        <w:jc w:val="center"/>
        <w:rPr>
          <w:rFonts w:ascii="Times New Roman" w:hAnsi="Times New Roman" w:cs="Times New Roman"/>
        </w:rPr>
      </w:pPr>
    </w:p>
    <w:p w14:paraId="0A196757" w14:textId="661B67FA" w:rsidR="0008442B" w:rsidRDefault="0008442B" w:rsidP="002504A6">
      <w:pPr>
        <w:rPr>
          <w:rFonts w:ascii="Times New Roman" w:hAnsi="Times New Roman" w:cs="Times New Roman"/>
        </w:rPr>
      </w:pPr>
    </w:p>
    <w:p w14:paraId="0B9E1DE5" w14:textId="77777777" w:rsidR="0008442B" w:rsidRDefault="0008442B" w:rsidP="00DB3BE6">
      <w:pPr>
        <w:jc w:val="center"/>
        <w:rPr>
          <w:rFonts w:ascii="Times New Roman" w:hAnsi="Times New Roman" w:cs="Times New Roman"/>
        </w:rPr>
      </w:pPr>
    </w:p>
    <w:p w14:paraId="4BED90E3" w14:textId="77777777" w:rsidR="00DB3BE6" w:rsidRDefault="0008442B" w:rsidP="00DB3BE6">
      <w:pPr>
        <w:jc w:val="both"/>
        <w:rPr>
          <w:rFonts w:ascii="Times New Roman" w:hAnsi="Times New Roman" w:cs="Times New Roman"/>
        </w:rPr>
      </w:pPr>
      <w:r>
        <w:rPr>
          <w:noProof/>
        </w:rPr>
        <mc:AlternateContent>
          <mc:Choice Requires="wps">
            <w:drawing>
              <wp:anchor distT="0" distB="0" distL="114300" distR="114300" simplePos="0" relativeHeight="251658752" behindDoc="0" locked="0" layoutInCell="1" allowOverlap="1" wp14:anchorId="345359F7" wp14:editId="7CAF2D2C">
                <wp:simplePos x="0" y="0"/>
                <wp:positionH relativeFrom="column">
                  <wp:posOffset>1257300</wp:posOffset>
                </wp:positionH>
                <wp:positionV relativeFrom="paragraph">
                  <wp:posOffset>69850</wp:posOffset>
                </wp:positionV>
                <wp:extent cx="914400" cy="914400"/>
                <wp:effectExtent l="50800" t="25400" r="127000" b="0"/>
                <wp:wrapThrough wrapText="bothSides">
                  <wp:wrapPolygon edited="0">
                    <wp:start x="9000" y="-600"/>
                    <wp:lineTo x="-1200" y="-600"/>
                    <wp:lineTo x="-1200" y="13800"/>
                    <wp:lineTo x="22800" y="13800"/>
                    <wp:lineTo x="23400" y="9600"/>
                    <wp:lineTo x="24000" y="6600"/>
                    <wp:lineTo x="15000" y="-600"/>
                    <wp:lineTo x="11400" y="-600"/>
                    <wp:lineTo x="9000" y="-600"/>
                  </wp:wrapPolygon>
                </wp:wrapThrough>
                <wp:docPr id="27" name="弧形 27"/>
                <wp:cNvGraphicFramePr/>
                <a:graphic xmlns:a="http://schemas.openxmlformats.org/drawingml/2006/main">
                  <a:graphicData uri="http://schemas.microsoft.com/office/word/2010/wordprocessingShape">
                    <wps:wsp>
                      <wps:cNvSpPr/>
                      <wps:spPr>
                        <a:xfrm>
                          <a:off x="0" y="0"/>
                          <a:ext cx="914400" cy="914400"/>
                        </a:xfrm>
                        <a:prstGeom prst="arc">
                          <a:avLst>
                            <a:gd name="adj1" fmla="val 10542986"/>
                            <a:gd name="adj2" fmla="val 384369"/>
                          </a:avLst>
                        </a:prstGeom>
                        <a:ln>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弧形 27" o:spid="_x0000_s1026" style="position:absolute;margin-left:99pt;margin-top:5.5pt;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144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" path="m1277,491350nsc-11685,318291,74450,152813,223640,64159,372830,-24495,559352,-21040,705156,73079,850960,167198,930908,335753,911544,508213l457200,457200,1277,491350xem1277,491350nfc-11685,318291,74450,152813,223640,64159,372830,-24495,559352,-21040,705156,73079,850960,167198,930908,335753,911544,508213e" filled="f" strokecolor="#4f81bd [3204]" strokeweight="2pt">
                <v:stroke endarrow="open"/>
                <v:shadow on="t" opacity="24903f" mv:blur="40000f" origin=",.5" offset="0,20000emu"/>
                <v:path arrowok="t" o:connecttype="custom" o:connectlocs="1277,491350;223640,64159;705156,73079;911544,508213" o:connectangles="0,0,0,0"/>
                <w10:wrap type="through"/>
              </v:shape>
            </w:pict>
          </mc:Fallback>
        </mc:AlternateContent>
      </w:r>
      <w:r w:rsidR="00DB3BE6">
        <w:rPr>
          <w:noProof/>
        </w:rPr>
        <mc:AlternateContent>
          <mc:Choice Requires="wps">
            <w:drawing>
              <wp:anchor distT="0" distB="0" distL="114300" distR="114300" simplePos="0" relativeHeight="251657728" behindDoc="0" locked="0" layoutInCell="1" allowOverlap="1" wp14:anchorId="6764E605" wp14:editId="24D94388">
                <wp:simplePos x="0" y="0"/>
                <wp:positionH relativeFrom="column">
                  <wp:posOffset>1294765</wp:posOffset>
                </wp:positionH>
                <wp:positionV relativeFrom="paragraph">
                  <wp:posOffset>226060</wp:posOffset>
                </wp:positionV>
                <wp:extent cx="914400" cy="342900"/>
                <wp:effectExtent l="0" t="0" r="0" b="0"/>
                <wp:wrapSquare wrapText="bothSides"/>
                <wp:docPr id="28" name="文字方塊 2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F40835" w14:textId="77777777" w:rsidR="00CD11C4" w:rsidRDefault="00CD11C4" w:rsidP="00DB3BE6">
                            <w:pPr>
                              <w:jc w:val="center"/>
                            </w:pPr>
                            <w:r>
                              <w:t>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8" o:spid="_x0000_s1035" type="#_x0000_t202" style="position:absolute;left:0;text-align:left;margin-left:101.95pt;margin-top:17.8pt;width:1in;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" filled="f" stroked="f">
                <v:textbox>
                  <w:txbxContent>
                    <w:p w14:paraId="0BF40835" w14:textId="77777777" w:rsidR="00DB3BE6" w:rsidRDefault="00DB3BE6" w:rsidP="00DB3BE6">
                      <w:pPr>
                        <w:jc w:val="center"/>
                      </w:pPr>
                      <w:r>
                        <w:t>Taken</w:t>
                      </w:r>
                    </w:p>
                  </w:txbxContent>
                </v:textbox>
                <w10:wrap type="square"/>
              </v:shape>
            </w:pict>
          </mc:Fallback>
        </mc:AlternateContent>
      </w:r>
    </w:p>
    <w:p w14:paraId="73DC453B"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59776" behindDoc="0" locked="0" layoutInCell="1" allowOverlap="1" wp14:anchorId="3E007998" wp14:editId="3345971C">
                <wp:simplePos x="0" y="0"/>
                <wp:positionH relativeFrom="column">
                  <wp:posOffset>4267200</wp:posOffset>
                </wp:positionH>
                <wp:positionV relativeFrom="paragraph">
                  <wp:posOffset>228600</wp:posOffset>
                </wp:positionV>
                <wp:extent cx="1981200" cy="1143000"/>
                <wp:effectExtent l="57150" t="19050" r="76200" b="95250"/>
                <wp:wrapThrough wrapText="bothSides">
                  <wp:wrapPolygon edited="0">
                    <wp:start x="8100" y="-360"/>
                    <wp:lineTo x="623" y="0"/>
                    <wp:lineTo x="623" y="5760"/>
                    <wp:lineTo x="-623" y="5760"/>
                    <wp:lineTo x="-623" y="16200"/>
                    <wp:lineTo x="831" y="17280"/>
                    <wp:lineTo x="831" y="20880"/>
                    <wp:lineTo x="9554" y="23040"/>
                    <wp:lineTo x="12046" y="23040"/>
                    <wp:lineTo x="13292" y="22680"/>
                    <wp:lineTo x="20769" y="18000"/>
                    <wp:lineTo x="20769" y="17280"/>
                    <wp:lineTo x="22223" y="11880"/>
                    <wp:lineTo x="22223" y="11520"/>
                    <wp:lineTo x="20977" y="6120"/>
                    <wp:lineTo x="20977" y="4680"/>
                    <wp:lineTo x="14954" y="0"/>
                    <wp:lineTo x="13500" y="-360"/>
                    <wp:lineTo x="8100" y="-360"/>
                  </wp:wrapPolygon>
                </wp:wrapThrough>
                <wp:docPr id="7" name="橢圓 7"/>
                <wp:cNvGraphicFramePr/>
                <a:graphic xmlns:a="http://schemas.openxmlformats.org/drawingml/2006/main">
                  <a:graphicData uri="http://schemas.microsoft.com/office/word/2010/wordprocessingShape">
                    <wps:wsp>
                      <wps:cNvSpPr/>
                      <wps:spPr>
                        <a:xfrm>
                          <a:off x="0" y="0"/>
                          <a:ext cx="1981200" cy="1143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70F8D46" w14:textId="77777777" w:rsidR="00CD11C4" w:rsidRDefault="00CD11C4" w:rsidP="00DB3BE6">
                            <w:pPr>
                              <w:jc w:val="center"/>
                            </w:pPr>
                            <w:r>
                              <w:t>10</w:t>
                            </w:r>
                          </w:p>
                          <w:p w14:paraId="7AAB5F56" w14:textId="77777777" w:rsidR="00CD11C4" w:rsidRDefault="00CD11C4" w:rsidP="00DB3BE6">
                            <w:pPr>
                              <w:jc w:val="center"/>
                            </w:pPr>
                            <w:r>
                              <w:t>Prediction Taken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橢圓 7" o:spid="_x0000_s1036" style="position:absolute;left:0;text-align:left;margin-left:336pt;margin-top:18pt;width:156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" fillcolor="#254163 [1636]" strokecolor="#4579b8 [3044]">
                <v:fill color2="#4477b6 [3012]" rotate="t" colors="0 #2c5d98;52429f #3c7bc7;1 #3a7ccb" type="gradient">
                  <o:fill v:ext="view" type="gradientUnscaled"/>
                </v:fill>
                <v:shadow on="t" opacity="22937f" mv:blur="40000f" origin=",.5" offset="0,23000emu"/>
                <v:textbox>
                  <w:txbxContent>
                    <w:p w14:paraId="070F8D46" w14:textId="77777777" w:rsidR="00DB3BE6" w:rsidRDefault="00DB3BE6" w:rsidP="00DB3BE6">
                      <w:pPr>
                        <w:jc w:val="center"/>
                      </w:pPr>
                      <w:r>
                        <w:t>10</w:t>
                      </w:r>
                    </w:p>
                    <w:p w14:paraId="7AAB5F56" w14:textId="77777777" w:rsidR="00DB3BE6" w:rsidRDefault="00DB3BE6" w:rsidP="00DB3BE6">
                      <w:pPr>
                        <w:jc w:val="center"/>
                      </w:pPr>
                      <w:r>
                        <w:t>Prediction Taken</w:t>
                      </w:r>
                    </w:p>
                  </w:txbxContent>
                </v:textbox>
                <w10:wrap type="through"/>
              </v:oval>
            </w:pict>
          </mc:Fallback>
        </mc:AlternateContent>
      </w:r>
      <w:r>
        <w:rPr>
          <w:noProof/>
        </w:rPr>
        <mc:AlternateContent>
          <mc:Choice Requires="wps">
            <w:drawing>
              <wp:anchor distT="0" distB="0" distL="114300" distR="114300" simplePos="0" relativeHeight="251677184" behindDoc="0" locked="0" layoutInCell="1" allowOverlap="1" wp14:anchorId="0FC2CD50" wp14:editId="3F4B3C1F">
                <wp:simplePos x="0" y="0"/>
                <wp:positionH relativeFrom="column">
                  <wp:posOffset>762000</wp:posOffset>
                </wp:positionH>
                <wp:positionV relativeFrom="paragraph">
                  <wp:posOffset>228600</wp:posOffset>
                </wp:positionV>
                <wp:extent cx="1981200" cy="1143000"/>
                <wp:effectExtent l="57150" t="19050" r="76200" b="95250"/>
                <wp:wrapThrough wrapText="bothSides">
                  <wp:wrapPolygon edited="0">
                    <wp:start x="8100" y="-360"/>
                    <wp:lineTo x="623" y="0"/>
                    <wp:lineTo x="623" y="5760"/>
                    <wp:lineTo x="-623" y="5760"/>
                    <wp:lineTo x="-623" y="16200"/>
                    <wp:lineTo x="831" y="17280"/>
                    <wp:lineTo x="831" y="20880"/>
                    <wp:lineTo x="9554" y="23040"/>
                    <wp:lineTo x="12046" y="23040"/>
                    <wp:lineTo x="13292" y="22680"/>
                    <wp:lineTo x="20769" y="18000"/>
                    <wp:lineTo x="20769" y="17280"/>
                    <wp:lineTo x="22223" y="11880"/>
                    <wp:lineTo x="22223" y="11520"/>
                    <wp:lineTo x="20977" y="6120"/>
                    <wp:lineTo x="20977" y="4680"/>
                    <wp:lineTo x="14954" y="0"/>
                    <wp:lineTo x="13500" y="-360"/>
                    <wp:lineTo x="8100" y="-360"/>
                  </wp:wrapPolygon>
                </wp:wrapThrough>
                <wp:docPr id="4" name="橢圓 4"/>
                <wp:cNvGraphicFramePr/>
                <a:graphic xmlns:a="http://schemas.openxmlformats.org/drawingml/2006/main">
                  <a:graphicData uri="http://schemas.microsoft.com/office/word/2010/wordprocessingShape">
                    <wps:wsp>
                      <wps:cNvSpPr/>
                      <wps:spPr>
                        <a:xfrm>
                          <a:off x="0" y="0"/>
                          <a:ext cx="1981200" cy="1143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2EAA987" w14:textId="77777777" w:rsidR="00CD11C4" w:rsidRDefault="00CD11C4" w:rsidP="00DB3BE6">
                            <w:pPr>
                              <w:jc w:val="center"/>
                            </w:pPr>
                            <w:r>
                              <w:t>11</w:t>
                            </w:r>
                          </w:p>
                          <w:p w14:paraId="7F764069" w14:textId="77777777" w:rsidR="00CD11C4" w:rsidRDefault="00CD11C4" w:rsidP="00DB3BE6">
                            <w:pPr>
                              <w:jc w:val="center"/>
                            </w:pPr>
                            <w:r>
                              <w:t>Prediction Taken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橢圓 4" o:spid="_x0000_s1037" style="position:absolute;left:0;text-align:left;margin-left:60pt;margin-top:18pt;width:156pt;height:90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" fillcolor="#254163 [1636]" strokecolor="#4579b8 [3044]">
                <v:fill color2="#4477b6 [3012]" rotate="t" colors="0 #2c5d98;52429f #3c7bc7;1 #3a7ccb" type="gradient">
                  <o:fill v:ext="view" type="gradientUnscaled"/>
                </v:fill>
                <v:shadow on="t" opacity="22937f" mv:blur="40000f" origin=",.5" offset="0,23000emu"/>
                <v:textbox>
                  <w:txbxContent>
                    <w:p w14:paraId="02EAA987" w14:textId="77777777" w:rsidR="00DB3BE6" w:rsidRDefault="00DB3BE6" w:rsidP="00DB3BE6">
                      <w:pPr>
                        <w:jc w:val="center"/>
                      </w:pPr>
                      <w:r>
                        <w:t>11</w:t>
                      </w:r>
                    </w:p>
                    <w:p w14:paraId="7F764069" w14:textId="77777777" w:rsidR="00DB3BE6" w:rsidRDefault="00DB3BE6" w:rsidP="00DB3BE6">
                      <w:pPr>
                        <w:jc w:val="center"/>
                      </w:pPr>
                      <w:r>
                        <w:t>Prediction Taken</w:t>
                      </w:r>
                    </w:p>
                  </w:txbxContent>
                </v:textbox>
                <w10:wrap type="through"/>
              </v:oval>
            </w:pict>
          </mc:Fallback>
        </mc:AlternateContent>
      </w:r>
    </w:p>
    <w:p w14:paraId="6458D06F"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60800" behindDoc="0" locked="0" layoutInCell="1" allowOverlap="1" wp14:anchorId="444E44BB" wp14:editId="09AFA11D">
                <wp:simplePos x="0" y="0"/>
                <wp:positionH relativeFrom="column">
                  <wp:posOffset>2971800</wp:posOffset>
                </wp:positionH>
                <wp:positionV relativeFrom="paragraph">
                  <wp:posOffset>114300</wp:posOffset>
                </wp:positionV>
                <wp:extent cx="914400" cy="342900"/>
                <wp:effectExtent l="0" t="0" r="0" b="0"/>
                <wp:wrapSquare wrapText="bothSides"/>
                <wp:docPr id="12" name="文字方塊 1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7CEE2F" w14:textId="77777777" w:rsidR="00CD11C4" w:rsidRDefault="00CD11C4" w:rsidP="00DB3BE6">
                            <w:r>
                              <w:t>Not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2" o:spid="_x0000_s1038" type="#_x0000_t202" style="position:absolute;left:0;text-align:left;margin-left:234pt;margin-top:9pt;width:1in;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" filled="f" stroked="f">
                <v:textbox>
                  <w:txbxContent>
                    <w:p w14:paraId="567CEE2F" w14:textId="77777777" w:rsidR="00DB3BE6" w:rsidRDefault="00DB3BE6" w:rsidP="00DB3BE6">
                      <w:r>
                        <w:t>Not Taken</w:t>
                      </w:r>
                    </w:p>
                  </w:txbxContent>
                </v:textbox>
                <w10:wrap type="square"/>
              </v:shape>
            </w:pict>
          </mc:Fallback>
        </mc:AlternateContent>
      </w:r>
    </w:p>
    <w:p w14:paraId="3E4110A9"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61824" behindDoc="0" locked="0" layoutInCell="1" allowOverlap="1" wp14:anchorId="31C48D95" wp14:editId="5C7861DF">
                <wp:simplePos x="0" y="0"/>
                <wp:positionH relativeFrom="column">
                  <wp:posOffset>2743200</wp:posOffset>
                </wp:positionH>
                <wp:positionV relativeFrom="paragraph">
                  <wp:posOffset>228600</wp:posOffset>
                </wp:positionV>
                <wp:extent cx="1524000" cy="0"/>
                <wp:effectExtent l="0" t="76200" r="19050" b="152400"/>
                <wp:wrapNone/>
                <wp:docPr id="5" name="直線單箭頭接點 5"/>
                <wp:cNvGraphicFramePr/>
                <a:graphic xmlns:a="http://schemas.openxmlformats.org/drawingml/2006/main">
                  <a:graphicData uri="http://schemas.microsoft.com/office/word/2010/wordprocessingShape">
                    <wps:wsp>
                      <wps:cNvCnPr/>
                      <wps:spPr>
                        <a:xfrm>
                          <a:off x="0" y="0"/>
                          <a:ext cx="1524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5" o:spid="_x0000_s1026" type="#_x0000_t32" style="position:absolute;margin-left:3in;margin-top:18pt;width:120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848" behindDoc="0" locked="0" layoutInCell="1" allowOverlap="1" wp14:anchorId="114F9290" wp14:editId="34B65D07">
                <wp:simplePos x="0" y="0"/>
                <wp:positionH relativeFrom="column">
                  <wp:posOffset>2743200</wp:posOffset>
                </wp:positionH>
                <wp:positionV relativeFrom="paragraph">
                  <wp:posOffset>457200</wp:posOffset>
                </wp:positionV>
                <wp:extent cx="1524000" cy="0"/>
                <wp:effectExtent l="57150" t="76200" r="0" b="152400"/>
                <wp:wrapNone/>
                <wp:docPr id="8" name="直線單箭頭接點 8"/>
                <wp:cNvGraphicFramePr/>
                <a:graphic xmlns:a="http://schemas.openxmlformats.org/drawingml/2006/main">
                  <a:graphicData uri="http://schemas.microsoft.com/office/word/2010/wordprocessingShape">
                    <wps:wsp>
                      <wps:cNvCnPr/>
                      <wps:spPr>
                        <a:xfrm flipH="1">
                          <a:off x="0" y="0"/>
                          <a:ext cx="1524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8" o:spid="_x0000_s1026" type="#_x0000_t32" style="position:absolute;margin-left:3in;margin-top:36pt;width:120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" strokecolor="#4f81bd [3204]" strokeweight="2pt">
                <v:stroke endarrow="open"/>
                <v:shadow on="t" color="black" opacity="24903f" origin=",.5" offset="0,.55556mm"/>
              </v:shape>
            </w:pict>
          </mc:Fallback>
        </mc:AlternateContent>
      </w:r>
    </w:p>
    <w:p w14:paraId="6128F12B" w14:textId="77777777" w:rsidR="00DB3BE6" w:rsidRDefault="00DB3BE6" w:rsidP="00DB3BE6">
      <w:pPr>
        <w:jc w:val="both"/>
        <w:rPr>
          <w:rFonts w:ascii="Times New Roman" w:hAnsi="Times New Roman" w:cs="Times New Roman"/>
        </w:rPr>
      </w:pPr>
    </w:p>
    <w:p w14:paraId="7AB8ED49"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63872" behindDoc="0" locked="0" layoutInCell="1" allowOverlap="1" wp14:anchorId="531BB0A8" wp14:editId="6854F213">
                <wp:simplePos x="0" y="0"/>
                <wp:positionH relativeFrom="column">
                  <wp:posOffset>3048000</wp:posOffset>
                </wp:positionH>
                <wp:positionV relativeFrom="paragraph">
                  <wp:posOffset>114300</wp:posOffset>
                </wp:positionV>
                <wp:extent cx="914400" cy="342900"/>
                <wp:effectExtent l="0" t="0" r="0" b="0"/>
                <wp:wrapSquare wrapText="bothSides"/>
                <wp:docPr id="25" name="文字方塊 2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E6567E" w14:textId="77777777" w:rsidR="00CD11C4" w:rsidRDefault="00CD11C4" w:rsidP="00DB3BE6">
                            <w:r>
                              <w:t>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5" o:spid="_x0000_s1039" type="#_x0000_t202" style="position:absolute;left:0;text-align:left;margin-left:240pt;margin-top:9pt;width:1in;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" filled="f" stroked="f">
                <v:textbox>
                  <w:txbxContent>
                    <w:p w14:paraId="1AE6567E" w14:textId="77777777" w:rsidR="00DB3BE6" w:rsidRDefault="00DB3BE6" w:rsidP="00DB3BE6">
                      <w:r>
                        <w:t>Taken</w:t>
                      </w:r>
                    </w:p>
                  </w:txbxContent>
                </v:textbox>
                <w10:wrap type="square"/>
              </v:shape>
            </w:pict>
          </mc:Fallback>
        </mc:AlternateContent>
      </w:r>
    </w:p>
    <w:p w14:paraId="23741497" w14:textId="77777777" w:rsidR="00DB3BE6" w:rsidRDefault="00DB3BE6" w:rsidP="00DB3BE6">
      <w:pPr>
        <w:jc w:val="both"/>
        <w:rPr>
          <w:rFonts w:ascii="Times New Roman" w:hAnsi="Times New Roman" w:cs="Times New Roman"/>
        </w:rPr>
      </w:pPr>
    </w:p>
    <w:p w14:paraId="37469D21"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64896" behindDoc="0" locked="0" layoutInCell="1" allowOverlap="1" wp14:anchorId="1DD7A2F6" wp14:editId="74938BF5">
                <wp:simplePos x="0" y="0"/>
                <wp:positionH relativeFrom="column">
                  <wp:posOffset>5105400</wp:posOffset>
                </wp:positionH>
                <wp:positionV relativeFrom="paragraph">
                  <wp:posOffset>0</wp:posOffset>
                </wp:positionV>
                <wp:extent cx="0" cy="914400"/>
                <wp:effectExtent l="95250" t="19050" r="95250" b="95250"/>
                <wp:wrapNone/>
                <wp:docPr id="10" name="直線單箭頭接點 10"/>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10" o:spid="_x0000_s1026" type="#_x0000_t32" style="position:absolute;margin-left:402pt;margin-top:0;width:0;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5920" behindDoc="0" locked="0" layoutInCell="1" allowOverlap="1" wp14:anchorId="5B6D38FA" wp14:editId="082FBC25">
                <wp:simplePos x="0" y="0"/>
                <wp:positionH relativeFrom="column">
                  <wp:posOffset>5409565</wp:posOffset>
                </wp:positionH>
                <wp:positionV relativeFrom="paragraph">
                  <wp:posOffset>0</wp:posOffset>
                </wp:positionV>
                <wp:extent cx="8890" cy="894080"/>
                <wp:effectExtent l="95250" t="38100" r="86360" b="77470"/>
                <wp:wrapNone/>
                <wp:docPr id="11" name="直線單箭頭接點 11"/>
                <wp:cNvGraphicFramePr/>
                <a:graphic xmlns:a="http://schemas.openxmlformats.org/drawingml/2006/main">
                  <a:graphicData uri="http://schemas.microsoft.com/office/word/2010/wordprocessingShape">
                    <wps:wsp>
                      <wps:cNvCnPr/>
                      <wps:spPr>
                        <a:xfrm flipH="1" flipV="1">
                          <a:off x="0" y="0"/>
                          <a:ext cx="8890" cy="8934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11" o:spid="_x0000_s1026" type="#_x0000_t32" style="position:absolute;margin-left:425.95pt;margin-top:0;width:.7pt;height:70.4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" strokecolor="#4f81bd [3204]" strokeweight="2pt">
                <v:stroke endarrow="open"/>
                <v:shadow on="t" color="black" opacity="24903f" origin=",.5" offset="0,.55556mm"/>
              </v:shape>
            </w:pict>
          </mc:Fallback>
        </mc:AlternateContent>
      </w:r>
    </w:p>
    <w:p w14:paraId="2B06BE47"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66944" behindDoc="0" locked="0" layoutInCell="1" allowOverlap="1" wp14:anchorId="2A518B71" wp14:editId="155F4A24">
                <wp:simplePos x="0" y="0"/>
                <wp:positionH relativeFrom="column">
                  <wp:posOffset>5486400</wp:posOffset>
                </wp:positionH>
                <wp:positionV relativeFrom="paragraph">
                  <wp:posOffset>0</wp:posOffset>
                </wp:positionV>
                <wp:extent cx="914400" cy="342900"/>
                <wp:effectExtent l="0" t="0" r="0" b="0"/>
                <wp:wrapSquare wrapText="bothSides"/>
                <wp:docPr id="26" name="文字方塊 26"/>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D96F54" w14:textId="77777777" w:rsidR="00CD11C4" w:rsidRDefault="00CD11C4" w:rsidP="00DB3BE6">
                            <w:r>
                              <w:t>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6" o:spid="_x0000_s1040" type="#_x0000_t202" style="position:absolute;left:0;text-align:left;margin-left:6in;margin-top:0;width:1in;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" filled="f" stroked="f">
                <v:textbox>
                  <w:txbxContent>
                    <w:p w14:paraId="7ED96F54" w14:textId="77777777" w:rsidR="00DB3BE6" w:rsidRDefault="00DB3BE6" w:rsidP="00DB3BE6">
                      <w:r>
                        <w:t>Taken</w:t>
                      </w:r>
                    </w:p>
                  </w:txbxContent>
                </v:textbox>
                <w10:wrap type="square"/>
              </v:shape>
            </w:pict>
          </mc:Fallback>
        </mc:AlternateContent>
      </w:r>
      <w:r>
        <w:rPr>
          <w:noProof/>
        </w:rPr>
        <mc:AlternateContent>
          <mc:Choice Requires="wps">
            <w:drawing>
              <wp:anchor distT="0" distB="0" distL="114300" distR="114300" simplePos="0" relativeHeight="251667968" behindDoc="0" locked="0" layoutInCell="1" allowOverlap="1" wp14:anchorId="03AC03A0" wp14:editId="7913BB9B">
                <wp:simplePos x="0" y="0"/>
                <wp:positionH relativeFrom="column">
                  <wp:posOffset>4114800</wp:posOffset>
                </wp:positionH>
                <wp:positionV relativeFrom="paragraph">
                  <wp:posOffset>0</wp:posOffset>
                </wp:positionV>
                <wp:extent cx="914400" cy="342900"/>
                <wp:effectExtent l="0" t="0" r="0" b="0"/>
                <wp:wrapSquare wrapText="bothSides"/>
                <wp:docPr id="14" name="文字方塊 1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EA4F06" w14:textId="77777777" w:rsidR="00CD11C4" w:rsidRDefault="00CD11C4" w:rsidP="00DB3BE6">
                            <w:r>
                              <w:t>Not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4" o:spid="_x0000_s1041" type="#_x0000_t202" style="position:absolute;left:0;text-align:left;margin-left:324pt;margin-top:0;width:1in;height:2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" filled="f" stroked="f">
                <v:textbox>
                  <w:txbxContent>
                    <w:p w14:paraId="2FEA4F06" w14:textId="77777777" w:rsidR="00DB3BE6" w:rsidRDefault="00DB3BE6" w:rsidP="00DB3BE6">
                      <w:r>
                        <w:t>Not Taken</w:t>
                      </w:r>
                    </w:p>
                  </w:txbxContent>
                </v:textbox>
                <w10:wrap type="square"/>
              </v:shape>
            </w:pict>
          </mc:Fallback>
        </mc:AlternateContent>
      </w:r>
    </w:p>
    <w:p w14:paraId="3CBE619D" w14:textId="77777777" w:rsidR="00DB3BE6" w:rsidRDefault="00DB3BE6" w:rsidP="00DB3BE6">
      <w:pPr>
        <w:jc w:val="both"/>
        <w:rPr>
          <w:rFonts w:ascii="Times New Roman" w:hAnsi="Times New Roman" w:cs="Times New Roman"/>
        </w:rPr>
      </w:pPr>
    </w:p>
    <w:p w14:paraId="6EB3AA3C"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68992" behindDoc="0" locked="0" layoutInCell="1" allowOverlap="1" wp14:anchorId="05112924" wp14:editId="7E63F90E">
                <wp:simplePos x="0" y="0"/>
                <wp:positionH relativeFrom="column">
                  <wp:posOffset>762000</wp:posOffset>
                </wp:positionH>
                <wp:positionV relativeFrom="paragraph">
                  <wp:posOffset>228600</wp:posOffset>
                </wp:positionV>
                <wp:extent cx="1981200" cy="1143000"/>
                <wp:effectExtent l="57150" t="19050" r="76200" b="95250"/>
                <wp:wrapThrough wrapText="bothSides">
                  <wp:wrapPolygon edited="0">
                    <wp:start x="8100" y="-360"/>
                    <wp:lineTo x="623" y="0"/>
                    <wp:lineTo x="623" y="5760"/>
                    <wp:lineTo x="-623" y="5760"/>
                    <wp:lineTo x="-623" y="16200"/>
                    <wp:lineTo x="831" y="17280"/>
                    <wp:lineTo x="831" y="20880"/>
                    <wp:lineTo x="9554" y="23040"/>
                    <wp:lineTo x="12046" y="23040"/>
                    <wp:lineTo x="13292" y="22680"/>
                    <wp:lineTo x="20769" y="18000"/>
                    <wp:lineTo x="20769" y="17280"/>
                    <wp:lineTo x="22223" y="11880"/>
                    <wp:lineTo x="22223" y="11520"/>
                    <wp:lineTo x="20977" y="6120"/>
                    <wp:lineTo x="20977" y="4680"/>
                    <wp:lineTo x="14954" y="0"/>
                    <wp:lineTo x="13500" y="-360"/>
                    <wp:lineTo x="8100" y="-360"/>
                  </wp:wrapPolygon>
                </wp:wrapThrough>
                <wp:docPr id="3" name="橢圓 3"/>
                <wp:cNvGraphicFramePr/>
                <a:graphic xmlns:a="http://schemas.openxmlformats.org/drawingml/2006/main">
                  <a:graphicData uri="http://schemas.microsoft.com/office/word/2010/wordprocessingShape">
                    <wps:wsp>
                      <wps:cNvSpPr/>
                      <wps:spPr>
                        <a:xfrm>
                          <a:off x="0" y="0"/>
                          <a:ext cx="1981200" cy="1143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405AD71" w14:textId="77777777" w:rsidR="00CD11C4" w:rsidRDefault="00CD11C4" w:rsidP="00DB3BE6">
                            <w:pPr>
                              <w:jc w:val="center"/>
                            </w:pPr>
                            <w:r>
                              <w:t>00</w:t>
                            </w:r>
                          </w:p>
                          <w:p w14:paraId="68DB8A83" w14:textId="77777777" w:rsidR="00CD11C4" w:rsidRDefault="00CD11C4" w:rsidP="00DB3BE6">
                            <w:pPr>
                              <w:jc w:val="center"/>
                            </w:pPr>
                            <w:r>
                              <w:t xml:space="preserve">Prediction </w:t>
                            </w:r>
                            <w:r>
                              <w:rPr>
                                <w:color w:val="FF0000"/>
                              </w:rPr>
                              <w:t>not</w:t>
                            </w:r>
                            <w:r>
                              <w:t xml:space="preserve"> taken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橢圓 3" o:spid="_x0000_s1042" style="position:absolute;left:0;text-align:left;margin-left:60pt;margin-top:18pt;width:156pt;height:90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" fillcolor="#254163 [1636]" strokecolor="#4579b8 [3044]">
                <v:fill color2="#4477b6 [3012]" rotate="t" colors="0 #2c5d98;52429f #3c7bc7;1 #3a7ccb" type="gradient">
                  <o:fill v:ext="view" type="gradientUnscaled"/>
                </v:fill>
                <v:shadow on="t" opacity="22937f" mv:blur="40000f" origin=",.5" offset="0,23000emu"/>
                <v:textbox>
                  <w:txbxContent>
                    <w:p w14:paraId="0405AD71" w14:textId="77777777" w:rsidR="00DB3BE6" w:rsidRDefault="00DB3BE6" w:rsidP="00DB3BE6">
                      <w:pPr>
                        <w:jc w:val="center"/>
                      </w:pPr>
                      <w:r>
                        <w:t>00</w:t>
                      </w:r>
                    </w:p>
                    <w:p w14:paraId="68DB8A83" w14:textId="77777777" w:rsidR="00DB3BE6" w:rsidRDefault="00DB3BE6" w:rsidP="00DB3BE6">
                      <w:pPr>
                        <w:jc w:val="center"/>
                      </w:pPr>
                      <w:r>
                        <w:t xml:space="preserve">Prediction </w:t>
                      </w:r>
                      <w:r>
                        <w:rPr>
                          <w:color w:val="FF0000"/>
                        </w:rPr>
                        <w:t>not</w:t>
                      </w:r>
                      <w:r>
                        <w:t xml:space="preserve"> taken</w:t>
                      </w:r>
                    </w:p>
                  </w:txbxContent>
                </v:textbox>
                <w10:wrap type="through"/>
              </v:oval>
            </w:pict>
          </mc:Fallback>
        </mc:AlternateContent>
      </w:r>
      <w:r>
        <w:rPr>
          <w:noProof/>
        </w:rPr>
        <mc:AlternateContent>
          <mc:Choice Requires="wps">
            <w:drawing>
              <wp:anchor distT="0" distB="0" distL="114300" distR="114300" simplePos="0" relativeHeight="251670016" behindDoc="0" locked="0" layoutInCell="1" allowOverlap="1" wp14:anchorId="5C568A04" wp14:editId="7EF9A613">
                <wp:simplePos x="0" y="0"/>
                <wp:positionH relativeFrom="column">
                  <wp:posOffset>4267200</wp:posOffset>
                </wp:positionH>
                <wp:positionV relativeFrom="paragraph">
                  <wp:posOffset>228600</wp:posOffset>
                </wp:positionV>
                <wp:extent cx="1981200" cy="1143000"/>
                <wp:effectExtent l="57150" t="19050" r="76200" b="95250"/>
                <wp:wrapThrough wrapText="bothSides">
                  <wp:wrapPolygon edited="0">
                    <wp:start x="8100" y="-360"/>
                    <wp:lineTo x="623" y="0"/>
                    <wp:lineTo x="623" y="5760"/>
                    <wp:lineTo x="-623" y="5760"/>
                    <wp:lineTo x="-623" y="16200"/>
                    <wp:lineTo x="831" y="17280"/>
                    <wp:lineTo x="831" y="20880"/>
                    <wp:lineTo x="9554" y="23040"/>
                    <wp:lineTo x="12046" y="23040"/>
                    <wp:lineTo x="13292" y="22680"/>
                    <wp:lineTo x="20769" y="18000"/>
                    <wp:lineTo x="20769" y="17280"/>
                    <wp:lineTo x="22223" y="11880"/>
                    <wp:lineTo x="22223" y="11520"/>
                    <wp:lineTo x="20977" y="6120"/>
                    <wp:lineTo x="20977" y="4680"/>
                    <wp:lineTo x="14954" y="0"/>
                    <wp:lineTo x="13500" y="-360"/>
                    <wp:lineTo x="8100" y="-360"/>
                  </wp:wrapPolygon>
                </wp:wrapThrough>
                <wp:docPr id="2" name="橢圓 2"/>
                <wp:cNvGraphicFramePr/>
                <a:graphic xmlns:a="http://schemas.openxmlformats.org/drawingml/2006/main">
                  <a:graphicData uri="http://schemas.microsoft.com/office/word/2010/wordprocessingShape">
                    <wps:wsp>
                      <wps:cNvSpPr/>
                      <wps:spPr>
                        <a:xfrm>
                          <a:off x="0" y="0"/>
                          <a:ext cx="1981200" cy="1143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816EF01" w14:textId="77777777" w:rsidR="00CD11C4" w:rsidRDefault="00CD11C4" w:rsidP="00DB3BE6">
                            <w:pPr>
                              <w:jc w:val="center"/>
                            </w:pPr>
                            <w:r>
                              <w:t>01</w:t>
                            </w:r>
                          </w:p>
                          <w:p w14:paraId="12DBC5CB" w14:textId="77777777" w:rsidR="00CD11C4" w:rsidRDefault="00CD11C4" w:rsidP="00DB3BE6">
                            <w:pPr>
                              <w:jc w:val="center"/>
                            </w:pPr>
                            <w:r>
                              <w:t xml:space="preserve">Prediction </w:t>
                            </w:r>
                            <w:r>
                              <w:rPr>
                                <w:color w:val="FF0000"/>
                              </w:rPr>
                              <w:t>not</w:t>
                            </w:r>
                            <w:r>
                              <w:t xml:space="preserve"> Taken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橢圓 2" o:spid="_x0000_s1043" style="position:absolute;left:0;text-align:left;margin-left:336pt;margin-top:18pt;width:156pt;height:90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" fillcolor="#254163 [1636]" strokecolor="#4579b8 [3044]">
                <v:fill color2="#4477b6 [3012]" rotate="t" colors="0 #2c5d98;52429f #3c7bc7;1 #3a7ccb" type="gradient">
                  <o:fill v:ext="view" type="gradientUnscaled"/>
                </v:fill>
                <v:shadow on="t" opacity="22937f" mv:blur="40000f" origin=",.5" offset="0,23000emu"/>
                <v:textbox>
                  <w:txbxContent>
                    <w:p w14:paraId="2816EF01" w14:textId="77777777" w:rsidR="00DB3BE6" w:rsidRDefault="00DB3BE6" w:rsidP="00DB3BE6">
                      <w:pPr>
                        <w:jc w:val="center"/>
                      </w:pPr>
                      <w:r>
                        <w:t>01</w:t>
                      </w:r>
                    </w:p>
                    <w:p w14:paraId="12DBC5CB" w14:textId="77777777" w:rsidR="00DB3BE6" w:rsidRDefault="00DB3BE6" w:rsidP="00DB3BE6">
                      <w:pPr>
                        <w:jc w:val="center"/>
                      </w:pPr>
                      <w:r>
                        <w:t xml:space="preserve">Prediction </w:t>
                      </w:r>
                      <w:r>
                        <w:rPr>
                          <w:color w:val="FF0000"/>
                        </w:rPr>
                        <w:t>not</w:t>
                      </w:r>
                      <w:r>
                        <w:t xml:space="preserve"> Taken</w:t>
                      </w:r>
                    </w:p>
                  </w:txbxContent>
                </v:textbox>
                <w10:wrap type="through"/>
              </v:oval>
            </w:pict>
          </mc:Fallback>
        </mc:AlternateContent>
      </w:r>
    </w:p>
    <w:p w14:paraId="7D96B6B4"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71040" behindDoc="0" locked="0" layoutInCell="1" allowOverlap="1" wp14:anchorId="4A6512F3" wp14:editId="2294CB6C">
                <wp:simplePos x="0" y="0"/>
                <wp:positionH relativeFrom="column">
                  <wp:posOffset>2971800</wp:posOffset>
                </wp:positionH>
                <wp:positionV relativeFrom="paragraph">
                  <wp:posOffset>114300</wp:posOffset>
                </wp:positionV>
                <wp:extent cx="914400" cy="342900"/>
                <wp:effectExtent l="0" t="0" r="0" b="0"/>
                <wp:wrapSquare wrapText="bothSides"/>
                <wp:docPr id="15" name="文字方塊 1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BA45" w14:textId="77777777" w:rsidR="00CD11C4" w:rsidRDefault="00CD11C4" w:rsidP="00DB3BE6">
                            <w:r>
                              <w:t>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5" o:spid="_x0000_s1044" type="#_x0000_t202" style="position:absolute;left:0;text-align:left;margin-left:234pt;margin-top:9pt;width:1in;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" filled="f" stroked="f">
                <v:textbox>
                  <w:txbxContent>
                    <w:p w14:paraId="6BEABA45" w14:textId="77777777" w:rsidR="00DB3BE6" w:rsidRDefault="00DB3BE6" w:rsidP="00DB3BE6">
                      <w:r>
                        <w:t>Taken</w:t>
                      </w:r>
                    </w:p>
                  </w:txbxContent>
                </v:textbox>
                <w10:wrap type="square"/>
              </v:shape>
            </w:pict>
          </mc:Fallback>
        </mc:AlternateContent>
      </w:r>
    </w:p>
    <w:p w14:paraId="19EC21C9"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72064" behindDoc="0" locked="0" layoutInCell="1" allowOverlap="1" wp14:anchorId="414CAB3A" wp14:editId="3551A45E">
                <wp:simplePos x="0" y="0"/>
                <wp:positionH relativeFrom="column">
                  <wp:posOffset>2743200</wp:posOffset>
                </wp:positionH>
                <wp:positionV relativeFrom="paragraph">
                  <wp:posOffset>228600</wp:posOffset>
                </wp:positionV>
                <wp:extent cx="1524000" cy="0"/>
                <wp:effectExtent l="0" t="76200" r="19050" b="152400"/>
                <wp:wrapNone/>
                <wp:docPr id="6" name="直線單箭頭接點 6"/>
                <wp:cNvGraphicFramePr/>
                <a:graphic xmlns:a="http://schemas.openxmlformats.org/drawingml/2006/main">
                  <a:graphicData uri="http://schemas.microsoft.com/office/word/2010/wordprocessingShape">
                    <wps:wsp>
                      <wps:cNvCnPr/>
                      <wps:spPr>
                        <a:xfrm>
                          <a:off x="0" y="0"/>
                          <a:ext cx="1524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6" o:spid="_x0000_s1026" type="#_x0000_t32" style="position:absolute;margin-left:3in;margin-top:18pt;width:120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" strokecolor="#4f81bd [3204]" strokeweight="2pt">
                <v:stroke endarrow="open"/>
                <v:shadow on="t" color="black" opacity="24903f" origin=",.5" offset="0,.55556mm"/>
              </v:shape>
            </w:pict>
          </mc:Fallback>
        </mc:AlternateContent>
      </w:r>
    </w:p>
    <w:p w14:paraId="12D8E261" w14:textId="77777777" w:rsidR="00DB3BE6" w:rsidRDefault="0008442B" w:rsidP="00DB3BE6">
      <w:pPr>
        <w:jc w:val="both"/>
        <w:rPr>
          <w:rFonts w:ascii="Times New Roman" w:hAnsi="Times New Roman" w:cs="Times New Roman"/>
        </w:rPr>
      </w:pPr>
      <w:r>
        <w:rPr>
          <w:noProof/>
        </w:rPr>
        <mc:AlternateContent>
          <mc:Choice Requires="wps">
            <w:drawing>
              <wp:anchor distT="0" distB="0" distL="114300" distR="114300" simplePos="0" relativeHeight="251673088" behindDoc="0" locked="0" layoutInCell="1" allowOverlap="1" wp14:anchorId="181B6AE4" wp14:editId="6EE05DE7">
                <wp:simplePos x="0" y="0"/>
                <wp:positionH relativeFrom="column">
                  <wp:posOffset>2743200</wp:posOffset>
                </wp:positionH>
                <wp:positionV relativeFrom="paragraph">
                  <wp:posOffset>186690</wp:posOffset>
                </wp:positionV>
                <wp:extent cx="1524000" cy="0"/>
                <wp:effectExtent l="76200" t="101600" r="0" b="177800"/>
                <wp:wrapNone/>
                <wp:docPr id="9" name="直線單箭頭接點 9"/>
                <wp:cNvGraphicFramePr/>
                <a:graphic xmlns:a="http://schemas.openxmlformats.org/drawingml/2006/main">
                  <a:graphicData uri="http://schemas.microsoft.com/office/word/2010/wordprocessingShape">
                    <wps:wsp>
                      <wps:cNvCnPr/>
                      <wps:spPr>
                        <a:xfrm flipH="1">
                          <a:off x="0" y="0"/>
                          <a:ext cx="1524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9" o:spid="_x0000_s1026" type="#_x0000_t32" style="position:absolute;margin-left:3in;margin-top:14.7pt;width:120pt;height:0;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" strokecolor="#4f81bd [3204]" strokeweight="2pt">
                <v:stroke endarrow="open"/>
                <v:shadow on="t" opacity="24903f" mv:blur="40000f" origin=",.5" offset="0,20000emu"/>
              </v:shape>
            </w:pict>
          </mc:Fallback>
        </mc:AlternateContent>
      </w:r>
    </w:p>
    <w:p w14:paraId="25716C38"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74112" behindDoc="0" locked="0" layoutInCell="1" allowOverlap="1" wp14:anchorId="307F6626" wp14:editId="227E83C4">
                <wp:simplePos x="0" y="0"/>
                <wp:positionH relativeFrom="column">
                  <wp:posOffset>1295400</wp:posOffset>
                </wp:positionH>
                <wp:positionV relativeFrom="paragraph">
                  <wp:posOffset>13335</wp:posOffset>
                </wp:positionV>
                <wp:extent cx="914400" cy="914400"/>
                <wp:effectExtent l="95250" t="0" r="57150" b="95250"/>
                <wp:wrapThrough wrapText="bothSides">
                  <wp:wrapPolygon edited="0">
                    <wp:start x="-900" y="6750"/>
                    <wp:lineTo x="-2250" y="12150"/>
                    <wp:lineTo x="-900" y="22050"/>
                    <wp:lineTo x="6750" y="23400"/>
                    <wp:lineTo x="15300" y="23400"/>
                    <wp:lineTo x="18000" y="22050"/>
                    <wp:lineTo x="22500" y="16650"/>
                    <wp:lineTo x="22500" y="6750"/>
                    <wp:lineTo x="-900" y="6750"/>
                  </wp:wrapPolygon>
                </wp:wrapThrough>
                <wp:docPr id="22" name="弧形 22"/>
                <wp:cNvGraphicFramePr/>
                <a:graphic xmlns:a="http://schemas.openxmlformats.org/drawingml/2006/main">
                  <a:graphicData uri="http://schemas.microsoft.com/office/word/2010/wordprocessingShape">
                    <wps:wsp>
                      <wps:cNvSpPr/>
                      <wps:spPr>
                        <a:xfrm>
                          <a:off x="0" y="0"/>
                          <a:ext cx="914400" cy="914400"/>
                        </a:xfrm>
                        <a:prstGeom prst="arc">
                          <a:avLst>
                            <a:gd name="adj1" fmla="val 20503811"/>
                            <a:gd name="adj2" fmla="val 11904206"/>
                          </a:avLst>
                        </a:prstGeom>
                        <a:ln>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弧形 22" o:spid="_x0000_s1026" style="position:absolute;margin-left:102pt;margin-top:1.0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" path="m891353,313871nsc953654,502584,886913,709931,726229,826869,565545,943808,347722,943554,187311,826241,26900,708928,-39357,501427,23383,312859l457200,457200,891353,313871xem891353,313871nfc953654,502584,886913,709931,726229,826869,565545,943808,347722,943554,187311,826241,26900,708928,-39357,501427,23383,312859e" filled="f" strokecolor="#4f81bd [3204]" strokeweight="2pt">
                <v:stroke endarrow="open"/>
                <v:shadow on="t" color="black" opacity="24903f" origin=",.5" offset="0,.55556mm"/>
                <v:path arrowok="t" o:connecttype="custom" o:connectlocs="891353,313871;726229,826869;187311,826241;23383,312859" o:connectangles="0,0,0,0"/>
                <w10:wrap type="through"/>
              </v:shape>
            </w:pict>
          </mc:Fallback>
        </mc:AlternateContent>
      </w:r>
      <w:r>
        <w:rPr>
          <w:noProof/>
        </w:rPr>
        <mc:AlternateContent>
          <mc:Choice Requires="wps">
            <w:drawing>
              <wp:anchor distT="0" distB="0" distL="114300" distR="114300" simplePos="0" relativeHeight="251675136" behindDoc="0" locked="0" layoutInCell="1" allowOverlap="1" wp14:anchorId="6A91C660" wp14:editId="75743859">
                <wp:simplePos x="0" y="0"/>
                <wp:positionH relativeFrom="column">
                  <wp:posOffset>3048000</wp:posOffset>
                </wp:positionH>
                <wp:positionV relativeFrom="paragraph">
                  <wp:posOffset>114300</wp:posOffset>
                </wp:positionV>
                <wp:extent cx="914400" cy="342900"/>
                <wp:effectExtent l="0" t="0" r="0" b="0"/>
                <wp:wrapSquare wrapText="bothSides"/>
                <wp:docPr id="24" name="文字方塊 2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CF112D" w14:textId="77777777" w:rsidR="00CD11C4" w:rsidRDefault="00CD11C4" w:rsidP="00DB3BE6">
                            <w:r>
                              <w:t>Not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4" o:spid="_x0000_s1045" type="#_x0000_t202" style="position:absolute;left:0;text-align:left;margin-left:240pt;margin-top:9pt;width:1in;height: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" filled="f" stroked="f">
                <v:textbox>
                  <w:txbxContent>
                    <w:p w14:paraId="35CF112D" w14:textId="77777777" w:rsidR="00DB3BE6" w:rsidRDefault="00DB3BE6" w:rsidP="00DB3BE6">
                      <w:r>
                        <w:t>Not Taken</w:t>
                      </w:r>
                    </w:p>
                  </w:txbxContent>
                </v:textbox>
                <w10:wrap type="square"/>
              </v:shape>
            </w:pict>
          </mc:Fallback>
        </mc:AlternateContent>
      </w:r>
    </w:p>
    <w:p w14:paraId="0B51770A" w14:textId="77777777" w:rsidR="00DB3BE6" w:rsidRDefault="00DB3BE6" w:rsidP="00DB3BE6">
      <w:pPr>
        <w:jc w:val="both"/>
        <w:rPr>
          <w:rFonts w:ascii="Times New Roman" w:hAnsi="Times New Roman" w:cs="Times New Roman"/>
        </w:rPr>
      </w:pPr>
    </w:p>
    <w:p w14:paraId="4F50742D" w14:textId="77777777" w:rsidR="00DB3BE6" w:rsidRDefault="00DB3BE6" w:rsidP="00DB3BE6">
      <w:pPr>
        <w:jc w:val="both"/>
        <w:rPr>
          <w:rFonts w:ascii="Times New Roman" w:hAnsi="Times New Roman" w:cs="Times New Roman"/>
        </w:rPr>
      </w:pPr>
      <w:r>
        <w:rPr>
          <w:noProof/>
        </w:rPr>
        <mc:AlternateContent>
          <mc:Choice Requires="wps">
            <w:drawing>
              <wp:anchor distT="0" distB="0" distL="114300" distR="114300" simplePos="0" relativeHeight="251676160" behindDoc="0" locked="0" layoutInCell="1" allowOverlap="1" wp14:anchorId="06A2A89E" wp14:editId="292B79A9">
                <wp:simplePos x="0" y="0"/>
                <wp:positionH relativeFrom="column">
                  <wp:posOffset>1301750</wp:posOffset>
                </wp:positionH>
                <wp:positionV relativeFrom="paragraph">
                  <wp:posOffset>49530</wp:posOffset>
                </wp:positionV>
                <wp:extent cx="914400" cy="342900"/>
                <wp:effectExtent l="0" t="0" r="0" b="0"/>
                <wp:wrapSquare wrapText="bothSides"/>
                <wp:docPr id="23" name="文字方塊 2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ACF691" w14:textId="77777777" w:rsidR="00CD11C4" w:rsidRDefault="00CD11C4" w:rsidP="00DB3BE6">
                            <w:r>
                              <w:t>Not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3" o:spid="_x0000_s1046" type="#_x0000_t202" style="position:absolute;left:0;text-align:left;margin-left:102.5pt;margin-top:3.9pt;width:1in;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" filled="f" stroked="f">
                <v:textbox>
                  <w:txbxContent>
                    <w:p w14:paraId="27ACF691" w14:textId="77777777" w:rsidR="00DB3BE6" w:rsidRDefault="00DB3BE6" w:rsidP="00DB3BE6">
                      <w:r>
                        <w:t>Not Taken</w:t>
                      </w:r>
                    </w:p>
                  </w:txbxContent>
                </v:textbox>
                <w10:wrap type="square"/>
              </v:shape>
            </w:pict>
          </mc:Fallback>
        </mc:AlternateContent>
      </w:r>
    </w:p>
    <w:p w14:paraId="5C85CF5E" w14:textId="77777777" w:rsidR="00DB3BE6" w:rsidRDefault="00DB3BE6" w:rsidP="00DB3BE6">
      <w:pPr>
        <w:jc w:val="both"/>
        <w:rPr>
          <w:rFonts w:ascii="Times New Roman" w:hAnsi="Times New Roman" w:cs="Times New Roman"/>
        </w:rPr>
      </w:pPr>
    </w:p>
    <w:p w14:paraId="14712E01" w14:textId="77777777" w:rsidR="00DB3BE6" w:rsidRDefault="00DB3BE6" w:rsidP="00DB3BE6">
      <w:pPr>
        <w:jc w:val="both"/>
        <w:rPr>
          <w:rFonts w:ascii="Times New Roman" w:hAnsi="Times New Roman" w:cs="Times New Roman"/>
        </w:rPr>
      </w:pPr>
    </w:p>
    <w:p w14:paraId="54FEA292" w14:textId="31D6EA61" w:rsidR="00DB3BE6" w:rsidRDefault="00352D7C" w:rsidP="00DB3BE6">
      <w:pPr>
        <w:jc w:val="center"/>
        <w:rPr>
          <w:rFonts w:ascii="Times New Roman" w:hAnsi="Times New Roman" w:cs="Times New Roman"/>
        </w:rPr>
      </w:pPr>
      <w:r>
        <w:rPr>
          <w:rFonts w:ascii="Times New Roman" w:hAnsi="Times New Roman" w:cs="Times New Roman"/>
        </w:rPr>
        <w:t xml:space="preserve">Fig. </w:t>
      </w:r>
      <w:r>
        <w:rPr>
          <w:rFonts w:ascii="Times New Roman" w:hAnsi="Times New Roman" w:cs="Times New Roman" w:hint="eastAsia"/>
        </w:rPr>
        <w:t>3</w:t>
      </w:r>
      <w:r w:rsidR="00DB3BE6">
        <w:rPr>
          <w:rFonts w:ascii="Times New Roman" w:hAnsi="Times New Roman" w:cs="Times New Roman"/>
        </w:rPr>
        <w:t xml:space="preserve">: </w:t>
      </w:r>
      <w:r w:rsidR="00DB3BE6">
        <w:rPr>
          <w:rFonts w:ascii="Times New Roman" w:hAnsi="Times New Roman" w:cs="Times New Roman"/>
          <w:szCs w:val="24"/>
        </w:rPr>
        <w:t>A state diagram for a 2-bit branch prediction scheme.</w:t>
      </w:r>
    </w:p>
    <w:p w14:paraId="47AF9C72" w14:textId="77777777" w:rsidR="00833365" w:rsidRPr="00DB3BE6" w:rsidRDefault="00833365"/>
    <w:sectPr w:rsidR="00833365" w:rsidRPr="00DB3BE6" w:rsidSect="0034700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BE6"/>
    <w:rsid w:val="0008442B"/>
    <w:rsid w:val="00182E62"/>
    <w:rsid w:val="0022019D"/>
    <w:rsid w:val="002504A6"/>
    <w:rsid w:val="002751AB"/>
    <w:rsid w:val="002D480F"/>
    <w:rsid w:val="0032536A"/>
    <w:rsid w:val="0034700C"/>
    <w:rsid w:val="00352D7C"/>
    <w:rsid w:val="00357A2C"/>
    <w:rsid w:val="003C5230"/>
    <w:rsid w:val="003E6700"/>
    <w:rsid w:val="00596E4E"/>
    <w:rsid w:val="005C76FA"/>
    <w:rsid w:val="007414E1"/>
    <w:rsid w:val="0083174E"/>
    <w:rsid w:val="00833365"/>
    <w:rsid w:val="0086454C"/>
    <w:rsid w:val="009B056A"/>
    <w:rsid w:val="00B01E88"/>
    <w:rsid w:val="00CD11C4"/>
    <w:rsid w:val="00D3486A"/>
    <w:rsid w:val="00D538C6"/>
    <w:rsid w:val="00D76836"/>
    <w:rsid w:val="00D83A70"/>
    <w:rsid w:val="00D95991"/>
    <w:rsid w:val="00DB3BE6"/>
    <w:rsid w:val="00FD6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54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BE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B3BE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DB3BE6"/>
    <w:rPr>
      <w:rFonts w:asciiTheme="majorHAnsi" w:eastAsiaTheme="majorEastAsia" w:hAnsiTheme="majorHAnsi" w:cstheme="majorBidi"/>
      <w:sz w:val="18"/>
      <w:szCs w:val="18"/>
    </w:rPr>
  </w:style>
  <w:style w:type="character" w:customStyle="1" w:styleId="Char">
    <w:name w:val="註解方塊文字 Char"/>
    <w:basedOn w:val="a0"/>
    <w:link w:val="a4"/>
    <w:uiPriority w:val="99"/>
    <w:semiHidden/>
    <w:rsid w:val="00DB3BE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BE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B3BE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DB3BE6"/>
    <w:rPr>
      <w:rFonts w:asciiTheme="majorHAnsi" w:eastAsiaTheme="majorEastAsia" w:hAnsiTheme="majorHAnsi" w:cstheme="majorBidi"/>
      <w:sz w:val="18"/>
      <w:szCs w:val="18"/>
    </w:rPr>
  </w:style>
  <w:style w:type="character" w:customStyle="1" w:styleId="Char">
    <w:name w:val="註解方塊文字 Char"/>
    <w:basedOn w:val="a0"/>
    <w:link w:val="a4"/>
    <w:uiPriority w:val="99"/>
    <w:semiHidden/>
    <w:rsid w:val="00DB3BE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17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0A052-ECD8-994C-AEEF-CF95B0CA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257</Words>
  <Characters>1467</Characters>
  <Application>Microsoft Macintosh Word</Application>
  <DocSecurity>0</DocSecurity>
  <Lines>12</Lines>
  <Paragraphs>3</Paragraphs>
  <ScaleCrop>false</ScaleCrop>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RST</dc:creator>
  <cp:lastModifiedBy>Lee Ray</cp:lastModifiedBy>
  <cp:revision>25</cp:revision>
  <dcterms:created xsi:type="dcterms:W3CDTF">2013-02-08T08:23:00Z</dcterms:created>
  <dcterms:modified xsi:type="dcterms:W3CDTF">2013-04-18T03:52:00Z</dcterms:modified>
</cp:coreProperties>
</file>